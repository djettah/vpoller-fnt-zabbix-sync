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92F16" w14:textId="6267F823" w:rsidR="003634C8" w:rsidRPr="001801F8" w:rsidRDefault="007E3547" w:rsidP="00402FF6">
      <w:pPr>
        <w:pStyle w:val="FNTDeckblattTitelklein"/>
      </w:pPr>
      <w:bookmarkStart w:id="0" w:name="_Toc70516878"/>
      <w:r w:rsidRPr="006920F1">
        <w:rPr>
          <w:rStyle w:val="FNTGreen"/>
        </w:rPr>
        <w:t>//</w:t>
      </w:r>
      <w:r w:rsidRPr="001801F8">
        <w:t xml:space="preserve"> </w:t>
      </w:r>
      <w:sdt>
        <w:sdtPr>
          <w:alias w:val="Titel"/>
          <w:tag w:val=""/>
          <w:id w:val="568083396"/>
          <w:placeholder>
            <w:docPart w:val="9C8A4DBB8C474245AC51F9BB2E53F9B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2F67">
            <w:t>Состояния виртуальных серверов и сценарии при их смене</w:t>
          </w:r>
        </w:sdtContent>
      </w:sdt>
      <w:r w:rsidR="0029336B" w:rsidRPr="00FA6810">
        <w:rPr>
          <w:lang w:val="en-US"/>
        </w:rPr>
        <w:fldChar w:fldCharType="begin"/>
      </w:r>
      <w:r w:rsidR="003634C8" w:rsidRPr="006920F1">
        <w:instrText xml:space="preserve"> </w:instrText>
      </w:r>
      <w:r w:rsidR="003634C8" w:rsidRPr="00FA6810">
        <w:rPr>
          <w:lang w:val="en-US"/>
        </w:rPr>
        <w:instrText>DOCPROPERTY</w:instrText>
      </w:r>
      <w:r w:rsidR="003634C8" w:rsidRPr="006920F1">
        <w:instrText xml:space="preserve">  </w:instrText>
      </w:r>
      <w:r w:rsidR="003634C8" w:rsidRPr="00FA6810">
        <w:rPr>
          <w:lang w:val="en-US"/>
        </w:rPr>
        <w:instrText>Category</w:instrText>
      </w:r>
      <w:r w:rsidR="003634C8" w:rsidRPr="006920F1">
        <w:instrText xml:space="preserve">  \* </w:instrText>
      </w:r>
      <w:r w:rsidR="003634C8" w:rsidRPr="00FA6810">
        <w:rPr>
          <w:lang w:val="en-US"/>
        </w:rPr>
        <w:instrText>MERGEFORMAT</w:instrText>
      </w:r>
      <w:r w:rsidR="003634C8" w:rsidRPr="006920F1">
        <w:instrText xml:space="preserve"> </w:instrText>
      </w:r>
      <w:r w:rsidR="0029336B" w:rsidRPr="00FA6810">
        <w:rPr>
          <w:lang w:val="en-US"/>
        </w:rPr>
        <w:fldChar w:fldCharType="end"/>
      </w:r>
    </w:p>
    <w:p w14:paraId="58003CF3" w14:textId="6274E8C1" w:rsidR="00D04B92" w:rsidRPr="00592830" w:rsidRDefault="00F23991" w:rsidP="00402FF6">
      <w:pPr>
        <w:pStyle w:val="FNTDeckblattTitel"/>
      </w:pPr>
      <w:r w:rsidRPr="00FA6810">
        <w:rPr>
          <w:lang w:val="en-US"/>
        </w:rPr>
        <w:fldChar w:fldCharType="begin"/>
      </w:r>
      <w:r w:rsidRPr="00592830">
        <w:instrText xml:space="preserve"> </w:instrText>
      </w:r>
      <w:r w:rsidRPr="00887645">
        <w:rPr>
          <w:lang w:val="en-US"/>
        </w:rPr>
        <w:instrText>FILENAME</w:instrText>
      </w:r>
      <w:r w:rsidRPr="00592830">
        <w:instrText xml:space="preserve">   \* </w:instrText>
      </w:r>
      <w:r w:rsidRPr="00887645">
        <w:rPr>
          <w:lang w:val="en-US"/>
        </w:rPr>
        <w:instrText>MERGEFORMAT</w:instrText>
      </w:r>
      <w:r w:rsidRPr="00592830">
        <w:instrText xml:space="preserve"> </w:instrText>
      </w:r>
      <w:r w:rsidRPr="00FA6810">
        <w:rPr>
          <w:lang w:val="en-US"/>
        </w:rPr>
        <w:fldChar w:fldCharType="separate"/>
      </w:r>
      <w:r w:rsidR="00A02F67" w:rsidRPr="00A02F67">
        <w:t>Состояния виртуальных серверов и сценарии при их смене.</w:t>
      </w:r>
      <w:r w:rsidR="00A02F67">
        <w:rPr>
          <w:lang w:val="en-US"/>
        </w:rPr>
        <w:t>docx</w:t>
      </w:r>
      <w:r w:rsidRPr="00FA6810">
        <w:rPr>
          <w:lang w:val="en-US"/>
        </w:rPr>
        <w:fldChar w:fldCharType="end"/>
      </w:r>
    </w:p>
    <w:tbl>
      <w:tblPr>
        <w:tblStyle w:val="FNTTabelleVariante1"/>
        <w:tblW w:w="9213" w:type="dxa"/>
        <w:tblInd w:w="511" w:type="dxa"/>
        <w:tblLayout w:type="fixed"/>
        <w:tblLook w:val="01E0" w:firstRow="1" w:lastRow="1" w:firstColumn="1" w:lastColumn="1" w:noHBand="0" w:noVBand="0"/>
      </w:tblPr>
      <w:tblGrid>
        <w:gridCol w:w="2279"/>
        <w:gridCol w:w="6934"/>
      </w:tblGrid>
      <w:tr w:rsidR="00B70338" w:rsidRPr="00FA6810" w14:paraId="4388FAEA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bookmarkEnd w:id="0"/>
          <w:p w14:paraId="1C2F2DF1" w14:textId="480CC34C" w:rsidR="00B70338" w:rsidRPr="00592830" w:rsidRDefault="00592830" w:rsidP="001801F8">
            <w:r>
              <w:t>Название проекта</w:t>
            </w:r>
          </w:p>
        </w:tc>
        <w:tc>
          <w:tcPr>
            <w:tcW w:w="6934" w:type="dxa"/>
          </w:tcPr>
          <w:p w14:paraId="59022D19" w14:textId="1B24B236" w:rsidR="00B70338" w:rsidRPr="00FA6810" w:rsidRDefault="00384FA2" w:rsidP="00EA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alias w:val="Betreff"/>
                <w:tag w:val=""/>
                <w:id w:val="-1834905972"/>
                <w:placeholder>
                  <w:docPart w:val="240DFA7363B34348A3C14775219EA36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r w:rsidR="0079114F">
                  <w:t xml:space="preserve">Внедрение системы </w:t>
                </w:r>
                <w:r w:rsidR="00A02F67">
                  <w:t>БАЗИС</w:t>
                </w:r>
              </w:sdtContent>
            </w:sdt>
          </w:p>
        </w:tc>
      </w:tr>
      <w:tr w:rsidR="00B70338" w:rsidRPr="00FA6810" w14:paraId="2623ED9E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90EACE2" w14:textId="79890543" w:rsidR="00B70338" w:rsidRPr="001801F8" w:rsidRDefault="00592830" w:rsidP="001801F8">
            <w:r>
              <w:t>Менеджер проекта</w:t>
            </w:r>
          </w:p>
        </w:tc>
        <w:tc>
          <w:tcPr>
            <w:tcW w:w="6934" w:type="dxa"/>
          </w:tcPr>
          <w:p w14:paraId="430B5E0D" w14:textId="299EAC0A" w:rsidR="00B70338" w:rsidRPr="001801F8" w:rsidRDefault="00B70338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338" w:rsidRPr="00FA6810" w14:paraId="7D64CB07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4B5F9885" w14:textId="0506378C" w:rsidR="00B70338" w:rsidRPr="001801F8" w:rsidRDefault="00592830" w:rsidP="001801F8">
            <w:r>
              <w:t>Автор</w:t>
            </w:r>
          </w:p>
        </w:tc>
        <w:tc>
          <w:tcPr>
            <w:tcW w:w="6934" w:type="dxa"/>
          </w:tcPr>
          <w:p w14:paraId="2D6B0327" w14:textId="57C47550" w:rsidR="00B70338" w:rsidRPr="00A02F67" w:rsidRDefault="00A02F67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Иван Савандюков</w:t>
            </w:r>
          </w:p>
        </w:tc>
      </w:tr>
      <w:tr w:rsidR="00EB5982" w:rsidRPr="00FA6810" w14:paraId="23E40DFD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1ECDBFE9" w14:textId="2D249D1B" w:rsidR="00EB5982" w:rsidRPr="001801F8" w:rsidRDefault="00592830" w:rsidP="001801F8">
            <w:r>
              <w:t>Создан</w:t>
            </w:r>
          </w:p>
        </w:tc>
        <w:tc>
          <w:tcPr>
            <w:tcW w:w="6934" w:type="dxa"/>
          </w:tcPr>
          <w:p w14:paraId="56480491" w14:textId="746478C0" w:rsidR="00EB5982" w:rsidRPr="00FA6810" w:rsidRDefault="00D943AB" w:rsidP="00FA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CREATEDATE  \@ "yyyy-MM-dd HH:mm"  \* MERGEFORMAT </w:instrText>
            </w:r>
            <w:r>
              <w:rPr>
                <w:lang w:val="en-US"/>
              </w:rPr>
              <w:fldChar w:fldCharType="separate"/>
            </w:r>
            <w:r w:rsidR="00A02F67">
              <w:rPr>
                <w:noProof/>
                <w:lang w:val="en-US"/>
              </w:rPr>
              <w:t>2020-05-20 12:35</w:t>
            </w:r>
            <w:r>
              <w:rPr>
                <w:lang w:val="en-US"/>
              </w:rPr>
              <w:fldChar w:fldCharType="end"/>
            </w:r>
          </w:p>
        </w:tc>
      </w:tr>
      <w:tr w:rsidR="00EB5982" w:rsidRPr="00FA6810" w14:paraId="55D76521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EF9582E" w14:textId="43B67045" w:rsidR="00EB5982" w:rsidRPr="001801F8" w:rsidRDefault="00592830" w:rsidP="001801F8">
            <w:r>
              <w:t>Последние изменения</w:t>
            </w:r>
          </w:p>
        </w:tc>
        <w:tc>
          <w:tcPr>
            <w:tcW w:w="6934" w:type="dxa"/>
          </w:tcPr>
          <w:p w14:paraId="3EB8E289" w14:textId="6CD1859D" w:rsidR="00EB5982" w:rsidRPr="00FA6810" w:rsidRDefault="00D943AB" w:rsidP="004E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DATE  \@ "yyyy-MM-dd HH:mm"  \* MERGEFORMAT </w:instrText>
            </w:r>
            <w:r>
              <w:rPr>
                <w:lang w:val="en-US"/>
              </w:rPr>
              <w:fldChar w:fldCharType="separate"/>
            </w:r>
            <w:r w:rsidR="00CB6B14">
              <w:rPr>
                <w:noProof/>
                <w:lang w:val="en-US"/>
              </w:rPr>
              <w:t>2020-09-02 17:17</w:t>
            </w:r>
            <w:r>
              <w:rPr>
                <w:lang w:val="en-US"/>
              </w:rPr>
              <w:fldChar w:fldCharType="end"/>
            </w:r>
          </w:p>
        </w:tc>
      </w:tr>
      <w:tr w:rsidR="00F23991" w:rsidRPr="000853C7" w14:paraId="301A88D2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434F8824" w14:textId="52C7BCD9" w:rsidR="00F23991" w:rsidRPr="00592830" w:rsidRDefault="00592830" w:rsidP="001801F8">
            <w:r>
              <w:t>Хранилище документа</w:t>
            </w:r>
          </w:p>
        </w:tc>
        <w:tc>
          <w:tcPr>
            <w:tcW w:w="6934" w:type="dxa"/>
          </w:tcPr>
          <w:p w14:paraId="5D26AF28" w14:textId="007A0B3A" w:rsidR="00F23991" w:rsidRPr="00134A52" w:rsidRDefault="00F23991" w:rsidP="004E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810">
              <w:rPr>
                <w:lang w:val="en-US"/>
              </w:rPr>
              <w:fldChar w:fldCharType="begin"/>
            </w:r>
            <w:r w:rsidRPr="00887645">
              <w:rPr>
                <w:lang w:val="en-US"/>
              </w:rPr>
              <w:instrText xml:space="preserve"> FILENAME  \p  \* MERGEFORMAT </w:instrText>
            </w:r>
            <w:r w:rsidRPr="00FA6810">
              <w:rPr>
                <w:lang w:val="en-US"/>
              </w:rPr>
              <w:fldChar w:fldCharType="separate"/>
            </w:r>
            <w:r w:rsidR="006920F1">
              <w:rPr>
                <w:noProof/>
                <w:lang w:val="en-US"/>
              </w:rPr>
              <w:t>Документ1</w:t>
            </w:r>
            <w:r w:rsidRPr="00FA6810">
              <w:rPr>
                <w:noProof/>
                <w:lang w:val="en-US"/>
              </w:rPr>
              <w:fldChar w:fldCharType="end"/>
            </w:r>
            <w:r w:rsidR="00134A52">
              <w:rPr>
                <w:noProof/>
              </w:rPr>
              <w:t xml:space="preserve"> </w:t>
            </w:r>
          </w:p>
        </w:tc>
      </w:tr>
      <w:tr w:rsidR="00F23991" w:rsidRPr="006920F1" w14:paraId="6E07AC24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04FF9A5D" w14:textId="027D6B5B" w:rsidR="00F23991" w:rsidRPr="001801F8" w:rsidRDefault="00592830" w:rsidP="001801F8">
            <w:r>
              <w:t>Категория</w:t>
            </w:r>
          </w:p>
        </w:tc>
        <w:tc>
          <w:tcPr>
            <w:tcW w:w="6934" w:type="dxa"/>
          </w:tcPr>
          <w:p w14:paraId="5CD18C7E" w14:textId="131FC318" w:rsidR="00F23991" w:rsidRPr="001801F8" w:rsidRDefault="00F23991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63D046" w14:textId="77777777" w:rsidR="00B70338" w:rsidRPr="001801F8" w:rsidRDefault="002D690C" w:rsidP="001801F8">
      <w:r w:rsidRPr="001801F8">
        <w:br w:type="page"/>
      </w:r>
    </w:p>
    <w:p w14:paraId="0B39D630" w14:textId="25663EAD" w:rsidR="00B70338" w:rsidRPr="001801F8" w:rsidRDefault="00EA0349" w:rsidP="001801F8">
      <w:r>
        <w:lastRenderedPageBreak/>
        <w:t>Содержание</w:t>
      </w:r>
    </w:p>
    <w:sdt>
      <w:sdtPr>
        <w:rPr>
          <w:b w:val="0"/>
        </w:rPr>
        <w:id w:val="-5029736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20A599" w14:textId="56AA3B43" w:rsidR="00D94B88" w:rsidRDefault="00D4121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0945" w:history="1">
            <w:r w:rsidR="00D94B88" w:rsidRPr="006E7F1D">
              <w:rPr>
                <w:rStyle w:val="Hyperlink"/>
                <w:noProof/>
              </w:rPr>
              <w:t>1</w:t>
            </w:r>
            <w:r w:rsidR="00D94B8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>Описание состояний жизненного цикла виртуального сервера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_Toc49930945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3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3F7DB0A1" w14:textId="7049A1CF" w:rsidR="00D94B88" w:rsidRDefault="00384FA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49930946" w:history="1">
            <w:r w:rsidR="00D94B88" w:rsidRPr="006E7F1D">
              <w:rPr>
                <w:rStyle w:val="Hyperlink"/>
                <w:noProof/>
              </w:rPr>
              <w:t>2</w:t>
            </w:r>
            <w:r w:rsidR="00D94B8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>Операции, выполняемые при изменении состояния Виртуального сервера в Базис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_Toc49930946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5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53EDE65B" w14:textId="7CBC94A3" w:rsidR="00D94B88" w:rsidRDefault="00384FA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47" w:history="1">
            <w:r w:rsidR="00D94B88" w:rsidRPr="006E7F1D">
              <w:rPr>
                <w:rStyle w:val="Hyperlink"/>
                <w:noProof/>
              </w:rPr>
              <w:t>2.1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 xml:space="preserve">Отсутствует в БАЗИС </w:t>
            </w:r>
            <w:r w:rsidR="00D94B88" w:rsidRPr="006E7F1D">
              <w:rPr>
                <w:rStyle w:val="Hyperlink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Hyperlink"/>
                <w:noProof/>
              </w:rPr>
              <w:t>Новый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_Toc49930947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5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68AB110A" w14:textId="5AEAD7A2" w:rsidR="00D94B88" w:rsidRDefault="00384FA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48" w:history="1">
            <w:r w:rsidR="00D94B88" w:rsidRPr="006E7F1D">
              <w:rPr>
                <w:rStyle w:val="Hyperlink"/>
                <w:noProof/>
              </w:rPr>
              <w:t>2.2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 xml:space="preserve">Новый </w:t>
            </w:r>
            <w:r w:rsidR="00D94B88" w:rsidRPr="006E7F1D">
              <w:rPr>
                <w:rStyle w:val="Hyperlink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Hyperlink"/>
                <w:noProof/>
                <w:lang w:val="en-US"/>
              </w:rPr>
              <w:t xml:space="preserve"> </w:t>
            </w:r>
            <w:r w:rsidR="00D94B88" w:rsidRPr="006E7F1D">
              <w:rPr>
                <w:rStyle w:val="Hyperlink"/>
                <w:noProof/>
              </w:rPr>
              <w:t>Новый подтвержден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_Toc49930948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6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05B9A0A0" w14:textId="0B1FB103" w:rsidR="00D94B88" w:rsidRDefault="00384FA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49" w:history="1">
            <w:r w:rsidR="00D94B88" w:rsidRPr="006E7F1D">
              <w:rPr>
                <w:rStyle w:val="Hyperlink"/>
                <w:noProof/>
              </w:rPr>
              <w:t>2.3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 xml:space="preserve">Новый </w:t>
            </w:r>
            <w:r w:rsidR="00D94B88" w:rsidRPr="006E7F1D">
              <w:rPr>
                <w:rStyle w:val="Hyperlink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Hyperlink"/>
                <w:noProof/>
              </w:rPr>
              <w:t xml:space="preserve"> Удаление подтверждено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_Toc49930949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7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3D53D47F" w14:textId="73073C54" w:rsidR="00D94B88" w:rsidRDefault="00384FA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0" w:history="1">
            <w:r w:rsidR="00D94B88" w:rsidRPr="006E7F1D">
              <w:rPr>
                <w:rStyle w:val="Hyperlink"/>
                <w:noProof/>
              </w:rPr>
              <w:t>2.4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 xml:space="preserve">Новый </w:t>
            </w:r>
            <w:r w:rsidR="00D94B88" w:rsidRPr="006E7F1D">
              <w:rPr>
                <w:rStyle w:val="Hyperlink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Hyperlink"/>
                <w:noProof/>
                <w:lang w:val="en-US"/>
              </w:rPr>
              <w:t xml:space="preserve"> </w:t>
            </w:r>
            <w:r w:rsidR="00D94B88" w:rsidRPr="006E7F1D">
              <w:rPr>
                <w:rStyle w:val="Hyperlink"/>
                <w:noProof/>
              </w:rPr>
              <w:t>Отсутствует в БАЗИС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_Toc49930950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8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540BD2B8" w14:textId="63C8F0FC" w:rsidR="00D94B88" w:rsidRDefault="00384FA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1" w:history="1">
            <w:r w:rsidR="00D94B88" w:rsidRPr="006E7F1D">
              <w:rPr>
                <w:rStyle w:val="Hyperlink"/>
                <w:noProof/>
              </w:rPr>
              <w:t>2.4.1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>Изменение статуса Процедурой автообнаружения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_Toc49930951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8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649FBABA" w14:textId="3E404927" w:rsidR="00D94B88" w:rsidRDefault="00384FA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2" w:history="1">
            <w:r w:rsidR="00D94B88" w:rsidRPr="006E7F1D">
              <w:rPr>
                <w:rStyle w:val="Hyperlink"/>
                <w:noProof/>
              </w:rPr>
              <w:t>2.4.2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>Изменение статуса Оператором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_Toc49930952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9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5ECB6243" w14:textId="08636B48" w:rsidR="00D94B88" w:rsidRDefault="00384FA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3" w:history="1">
            <w:r w:rsidR="00D94B88" w:rsidRPr="006E7F1D">
              <w:rPr>
                <w:rStyle w:val="Hyperlink"/>
                <w:noProof/>
              </w:rPr>
              <w:t>2.5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 xml:space="preserve">Новый подтвержден </w:t>
            </w:r>
            <w:r w:rsidR="00D94B88" w:rsidRPr="006E7F1D">
              <w:rPr>
                <w:rStyle w:val="Hyperlink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Hyperlink"/>
                <w:noProof/>
              </w:rPr>
              <w:t xml:space="preserve"> Новый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_Toc49930953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10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3B85855F" w14:textId="622CDC63" w:rsidR="00D94B88" w:rsidRDefault="00384FA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4" w:history="1">
            <w:r w:rsidR="00D94B88" w:rsidRPr="006E7F1D">
              <w:rPr>
                <w:rStyle w:val="Hyperlink"/>
                <w:noProof/>
              </w:rPr>
              <w:t>2.6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 xml:space="preserve">Новый подтвержден </w:t>
            </w:r>
            <w:r w:rsidR="00D94B88" w:rsidRPr="006E7F1D">
              <w:rPr>
                <w:rStyle w:val="Hyperlink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Hyperlink"/>
                <w:noProof/>
                <w:lang w:val="en-US"/>
              </w:rPr>
              <w:t xml:space="preserve"> </w:t>
            </w:r>
            <w:r w:rsidR="00D94B88" w:rsidRPr="006E7F1D">
              <w:rPr>
                <w:rStyle w:val="Hyperlink"/>
                <w:noProof/>
              </w:rPr>
              <w:t>Удален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_Toc49930954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11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0C5A6FF9" w14:textId="7FBC7A51" w:rsidR="00D94B88" w:rsidRDefault="00384FA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5" w:history="1">
            <w:r w:rsidR="00D94B88" w:rsidRPr="006E7F1D">
              <w:rPr>
                <w:rStyle w:val="Hyperlink"/>
                <w:noProof/>
              </w:rPr>
              <w:t>2.7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 xml:space="preserve">Удален </w:t>
            </w:r>
            <w:r w:rsidR="00D94B88" w:rsidRPr="006E7F1D">
              <w:rPr>
                <w:rStyle w:val="Hyperlink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Hyperlink"/>
                <w:noProof/>
                <w:lang w:val="en-US"/>
              </w:rPr>
              <w:t xml:space="preserve"> </w:t>
            </w:r>
            <w:r w:rsidR="00D94B88" w:rsidRPr="006E7F1D">
              <w:rPr>
                <w:rStyle w:val="Hyperlink"/>
                <w:noProof/>
              </w:rPr>
              <w:t>Новый</w:t>
            </w:r>
            <w:r w:rsidR="00D94B88" w:rsidRPr="006E7F1D">
              <w:rPr>
                <w:rStyle w:val="Hyperlink"/>
                <w:noProof/>
                <w:lang w:val="en-US"/>
              </w:rPr>
              <w:t xml:space="preserve"> </w:t>
            </w:r>
            <w:r w:rsidR="00D94B88" w:rsidRPr="006E7F1D">
              <w:rPr>
                <w:rStyle w:val="Hyperlink"/>
                <w:noProof/>
              </w:rPr>
              <w:t>Подтвержден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_Toc49930955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12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04864A80" w14:textId="0D711D49" w:rsidR="00D94B88" w:rsidRDefault="00384FA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6" w:history="1">
            <w:r w:rsidR="00D94B88" w:rsidRPr="006E7F1D">
              <w:rPr>
                <w:rStyle w:val="Hyperlink"/>
                <w:noProof/>
              </w:rPr>
              <w:t>2.7.1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>Изменение статуса Процедурой автообнаружения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_Toc49930956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12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2EE4B5F7" w14:textId="70E18B34" w:rsidR="00D94B88" w:rsidRDefault="00384FA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7" w:history="1">
            <w:r w:rsidR="00D94B88" w:rsidRPr="006E7F1D">
              <w:rPr>
                <w:rStyle w:val="Hyperlink"/>
                <w:noProof/>
              </w:rPr>
              <w:t>2.7.2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>Изменение статуса Оператором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_Toc49930957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12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172597AE" w14:textId="60111DBC" w:rsidR="00D94B88" w:rsidRDefault="00384FA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8" w:history="1">
            <w:r w:rsidR="00D94B88" w:rsidRPr="006E7F1D">
              <w:rPr>
                <w:rStyle w:val="Hyperlink"/>
                <w:noProof/>
              </w:rPr>
              <w:t>2.8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 xml:space="preserve">Удален </w:t>
            </w:r>
            <w:r w:rsidR="00D94B88" w:rsidRPr="006E7F1D">
              <w:rPr>
                <w:rStyle w:val="Hyperlink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Hyperlink"/>
                <w:noProof/>
              </w:rPr>
              <w:t>Удаление подтверждено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_Toc49930958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13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1838A49D" w14:textId="0D5BB52E" w:rsidR="00D94B88" w:rsidRDefault="00384FA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9" w:history="1">
            <w:r w:rsidR="00D94B88" w:rsidRPr="006E7F1D">
              <w:rPr>
                <w:rStyle w:val="Hyperlink"/>
                <w:noProof/>
              </w:rPr>
              <w:t>2.9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 xml:space="preserve">Удаление подтверждено </w:t>
            </w:r>
            <w:r w:rsidR="00D94B88" w:rsidRPr="006E7F1D">
              <w:rPr>
                <w:rStyle w:val="Hyperlink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Hyperlink"/>
                <w:noProof/>
                <w:lang w:val="en-US"/>
              </w:rPr>
              <w:t xml:space="preserve"> </w:t>
            </w:r>
            <w:r w:rsidR="00D94B88" w:rsidRPr="006E7F1D">
              <w:rPr>
                <w:rStyle w:val="Hyperlink"/>
                <w:noProof/>
              </w:rPr>
              <w:t>Новый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_Toc49930959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14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500FC991" w14:textId="10D4C860" w:rsidR="00D94B88" w:rsidRDefault="00384FA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60" w:history="1">
            <w:r w:rsidR="00D94B88" w:rsidRPr="006E7F1D">
              <w:rPr>
                <w:rStyle w:val="Hyperlink"/>
                <w:noProof/>
              </w:rPr>
              <w:t>2.10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 xml:space="preserve">Удаление подтверждено </w:t>
            </w:r>
            <w:r w:rsidR="00D94B88" w:rsidRPr="006E7F1D">
              <w:rPr>
                <w:rStyle w:val="Hyperlink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Hyperlink"/>
                <w:noProof/>
                <w:lang w:val="en-US"/>
              </w:rPr>
              <w:t xml:space="preserve"> </w:t>
            </w:r>
            <w:r w:rsidR="00D94B88" w:rsidRPr="006E7F1D">
              <w:rPr>
                <w:rStyle w:val="Hyperlink"/>
                <w:noProof/>
              </w:rPr>
              <w:t>Удален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_Toc49930960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15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08B491CD" w14:textId="1F47CB84" w:rsidR="00D94B88" w:rsidRDefault="00384FA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49930961" w:history="1">
            <w:r w:rsidR="00D94B88" w:rsidRPr="006E7F1D">
              <w:rPr>
                <w:rStyle w:val="Hyperlink"/>
                <w:noProof/>
              </w:rPr>
              <w:t>3</w:t>
            </w:r>
            <w:r w:rsidR="00D94B8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>Другие операции, не связанные с изменением состояния серверов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_Toc49930961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16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124A1BF3" w14:textId="1C9250DE" w:rsidR="00D94B88" w:rsidRDefault="00384FA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62" w:history="1">
            <w:r w:rsidR="00D94B88" w:rsidRPr="006E7F1D">
              <w:rPr>
                <w:rStyle w:val="Hyperlink"/>
                <w:noProof/>
              </w:rPr>
              <w:t>3.1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 xml:space="preserve">Изменения конфигурации виртуального сервера в </w:t>
            </w:r>
            <w:r w:rsidR="00D94B88" w:rsidRPr="006E7F1D">
              <w:rPr>
                <w:rStyle w:val="Hyperlink"/>
                <w:noProof/>
                <w:lang w:val="en-US"/>
              </w:rPr>
              <w:t>vCenter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_Toc49930962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16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401EEEC7" w14:textId="731B8B2B" w:rsidR="00D94B88" w:rsidRDefault="00384FA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63" w:history="1">
            <w:r w:rsidR="00D94B88" w:rsidRPr="006E7F1D">
              <w:rPr>
                <w:rStyle w:val="Hyperlink"/>
                <w:noProof/>
              </w:rPr>
              <w:t>3.2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Hyperlink"/>
                <w:noProof/>
              </w:rPr>
              <w:t>Изменения конфигурации параметров мониторинга Оператором системы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_Toc49930963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16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328710E6" w14:textId="7DBB164A" w:rsidR="00D4121A" w:rsidRPr="00A02F67" w:rsidRDefault="00D4121A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9D7D72C" w14:textId="77777777" w:rsidR="00B651E8" w:rsidRDefault="00B651E8" w:rsidP="00B651E8">
      <w:pPr>
        <w:pStyle w:val="FNTNumber1"/>
        <w:sectPr w:rsidR="00B651E8" w:rsidSect="00B651E8">
          <w:pgSz w:w="11906" w:h="16838" w:code="9"/>
          <w:pgMar w:top="1673" w:right="1274" w:bottom="1134" w:left="992" w:header="709" w:footer="227" w:gutter="0"/>
          <w:cols w:space="708"/>
          <w:titlePg/>
          <w:docGrid w:linePitch="360"/>
        </w:sectPr>
      </w:pPr>
    </w:p>
    <w:p w14:paraId="5CCAB16D" w14:textId="5DF55D40" w:rsidR="00025593" w:rsidRDefault="00025593" w:rsidP="00365FD9">
      <w:pPr>
        <w:pStyle w:val="Heading1"/>
      </w:pPr>
      <w:bookmarkStart w:id="1" w:name="_Toc49930945"/>
      <w:r>
        <w:lastRenderedPageBreak/>
        <w:t xml:space="preserve">Описание состояний </w:t>
      </w:r>
      <w:r w:rsidR="008328B2">
        <w:t xml:space="preserve">жизненного цикла </w:t>
      </w:r>
      <w:r>
        <w:t>виртуального сервера</w:t>
      </w:r>
      <w:bookmarkEnd w:id="1"/>
    </w:p>
    <w:p w14:paraId="7475A46B" w14:textId="20E2CF99" w:rsidR="0061610E" w:rsidRDefault="0061610E" w:rsidP="0061610E">
      <w:r>
        <w:t xml:space="preserve">Таблица </w:t>
      </w:r>
      <w:r w:rsidR="00AC0A06">
        <w:t>состояний</w:t>
      </w:r>
    </w:p>
    <w:tbl>
      <w:tblPr>
        <w:tblW w:w="11217" w:type="dxa"/>
        <w:tblLook w:val="04A0" w:firstRow="1" w:lastRow="0" w:firstColumn="1" w:lastColumn="0" w:noHBand="0" w:noVBand="1"/>
      </w:tblPr>
      <w:tblGrid>
        <w:gridCol w:w="677"/>
        <w:gridCol w:w="3160"/>
        <w:gridCol w:w="1965"/>
        <w:gridCol w:w="2126"/>
        <w:gridCol w:w="3289"/>
      </w:tblGrid>
      <w:tr w:rsidR="0061610E" w:rsidRPr="0061610E" w14:paraId="283ED9C9" w14:textId="77777777" w:rsidTr="006826DE">
        <w:trPr>
          <w:trHeight w:val="288"/>
        </w:trPr>
        <w:tc>
          <w:tcPr>
            <w:tcW w:w="6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AB75B7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CFBCAF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3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14:paraId="308638D4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Флаги в </w:t>
            </w:r>
            <w:proofErr w:type="spellStart"/>
            <w:proofErr w:type="gramStart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уч.карточке</w:t>
            </w:r>
            <w:proofErr w:type="spellEnd"/>
            <w:proofErr w:type="gramEnd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сервера</w:t>
            </w:r>
          </w:p>
        </w:tc>
      </w:tr>
      <w:tr w:rsidR="0061610E" w:rsidRPr="0061610E" w14:paraId="7ADED7B3" w14:textId="77777777" w:rsidTr="006826DE">
        <w:trPr>
          <w:trHeight w:val="300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35B36A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№№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30903F" w14:textId="3C6274F0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Состояние </w:t>
            </w:r>
            <w:proofErr w:type="spellStart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в.cервера</w:t>
            </w:r>
            <w:proofErr w:type="spellEnd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в БАЗИС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1A9735" w14:textId="4BF7EC9D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Новый</w:t>
            </w:r>
            <w:r w:rsidR="006826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сервер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278953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Удален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5CBEA0E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Удаление подтверждено</w:t>
            </w:r>
          </w:p>
        </w:tc>
      </w:tr>
      <w:tr w:rsidR="0061610E" w:rsidRPr="0061610E" w14:paraId="6C1DC726" w14:textId="77777777" w:rsidTr="006826DE">
        <w:trPr>
          <w:trHeight w:val="288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EC35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8299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Новый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FD26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8547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ED2E7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61610E" w:rsidRPr="0061610E" w14:paraId="550A4E0C" w14:textId="77777777" w:rsidTr="006826DE">
        <w:trPr>
          <w:trHeight w:val="288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F7D6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B07A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Новый подтвержден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E2BA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F26E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A3F47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61610E" w:rsidRPr="0061610E" w14:paraId="7869F1C2" w14:textId="77777777" w:rsidTr="006826DE">
        <w:trPr>
          <w:trHeight w:val="288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189A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7130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Удален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FC7B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BD71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9922F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61610E" w:rsidRPr="0061610E" w14:paraId="5CF002F7" w14:textId="77777777" w:rsidTr="006826DE">
        <w:trPr>
          <w:trHeight w:val="300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93C5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9C72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Удаление подтверждено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9DE0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79C2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BEA15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6BA5A52A" w14:textId="4CBE1B6B" w:rsidR="0061610E" w:rsidRPr="00A74CAF" w:rsidRDefault="0061610E" w:rsidP="0061610E"/>
    <w:p w14:paraId="2A2F287D" w14:textId="77777777" w:rsidR="008328B2" w:rsidRDefault="008328B2">
      <w:r>
        <w:br w:type="page"/>
      </w:r>
    </w:p>
    <w:p w14:paraId="2586E7D6" w14:textId="534F7458" w:rsidR="00065927" w:rsidRPr="0061610E" w:rsidRDefault="00065927" w:rsidP="00065927">
      <w:r>
        <w:lastRenderedPageBreak/>
        <w:t>Таблица переходов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2576"/>
        <w:gridCol w:w="2268"/>
        <w:gridCol w:w="2200"/>
        <w:gridCol w:w="2362"/>
        <w:gridCol w:w="2234"/>
      </w:tblGrid>
      <w:tr w:rsidR="00065927" w14:paraId="356BA315" w14:textId="77777777" w:rsidTr="00FB4D76">
        <w:tc>
          <w:tcPr>
            <w:tcW w:w="2381" w:type="dxa"/>
          </w:tcPr>
          <w:p w14:paraId="4378B730" w14:textId="77777777" w:rsidR="00065927" w:rsidRDefault="00065927" w:rsidP="00411975"/>
        </w:tc>
        <w:tc>
          <w:tcPr>
            <w:tcW w:w="2576" w:type="dxa"/>
            <w:shd w:val="clear" w:color="auto" w:fill="FFFF00"/>
          </w:tcPr>
          <w:p w14:paraId="091879FE" w14:textId="77777777" w:rsidR="00065927" w:rsidRDefault="00065927" w:rsidP="00411975">
            <w:r>
              <w:t>Новый</w:t>
            </w:r>
          </w:p>
        </w:tc>
        <w:tc>
          <w:tcPr>
            <w:tcW w:w="2268" w:type="dxa"/>
            <w:shd w:val="clear" w:color="auto" w:fill="FFFF00"/>
          </w:tcPr>
          <w:p w14:paraId="0B0CB8AE" w14:textId="77777777" w:rsidR="00065927" w:rsidRDefault="00065927" w:rsidP="00411975">
            <w:r>
              <w:t>Новый подтвержден</w:t>
            </w:r>
          </w:p>
        </w:tc>
        <w:tc>
          <w:tcPr>
            <w:tcW w:w="2200" w:type="dxa"/>
            <w:shd w:val="clear" w:color="auto" w:fill="FFFF00"/>
          </w:tcPr>
          <w:p w14:paraId="02158F8E" w14:textId="77777777" w:rsidR="00065927" w:rsidRDefault="00065927" w:rsidP="00411975">
            <w:r>
              <w:t>Удален</w:t>
            </w:r>
          </w:p>
        </w:tc>
        <w:tc>
          <w:tcPr>
            <w:tcW w:w="2362" w:type="dxa"/>
            <w:shd w:val="clear" w:color="auto" w:fill="FFFF00"/>
          </w:tcPr>
          <w:p w14:paraId="1030F1BD" w14:textId="77777777" w:rsidR="00065927" w:rsidRDefault="00065927" w:rsidP="00411975">
            <w:r>
              <w:t>Удаление подтверждено</w:t>
            </w:r>
          </w:p>
        </w:tc>
        <w:tc>
          <w:tcPr>
            <w:tcW w:w="2234" w:type="dxa"/>
            <w:shd w:val="clear" w:color="auto" w:fill="FFFF00"/>
          </w:tcPr>
          <w:p w14:paraId="40B68726" w14:textId="77777777" w:rsidR="00065927" w:rsidRDefault="00065927" w:rsidP="00411975">
            <w:r>
              <w:t>Отсутствует в БАЗИС</w:t>
            </w:r>
          </w:p>
        </w:tc>
      </w:tr>
      <w:tr w:rsidR="00065927" w14:paraId="3E1B2046" w14:textId="77777777" w:rsidTr="00FB4D76">
        <w:tc>
          <w:tcPr>
            <w:tcW w:w="2381" w:type="dxa"/>
            <w:shd w:val="clear" w:color="auto" w:fill="B9CAF3" w:themeFill="accent2" w:themeFillTint="33"/>
          </w:tcPr>
          <w:p w14:paraId="7D5C3424" w14:textId="77777777" w:rsidR="00065927" w:rsidRDefault="00065927" w:rsidP="00411975">
            <w:r>
              <w:t>Отсутствует в БАЗИС</w:t>
            </w:r>
          </w:p>
        </w:tc>
        <w:tc>
          <w:tcPr>
            <w:tcW w:w="2576" w:type="dxa"/>
          </w:tcPr>
          <w:p w14:paraId="55494F46" w14:textId="578FD7DC" w:rsidR="00065927" w:rsidRPr="00FE7D3A" w:rsidRDefault="009A26AF" w:rsidP="00411975">
            <w:r w:rsidRPr="00AF753D">
              <w:rPr>
                <w:b/>
                <w:bCs/>
                <w:lang w:val="en-US"/>
              </w:rPr>
              <w:t>D</w:t>
            </w:r>
            <w:r w:rsidR="00FE7D3A" w:rsidRPr="00AF753D">
              <w:rPr>
                <w:b/>
                <w:bCs/>
                <w:lang w:val="en-US"/>
              </w:rPr>
              <w:t>i</w:t>
            </w:r>
            <w:r w:rsidRPr="00AF753D">
              <w:rPr>
                <w:b/>
                <w:bCs/>
                <w:lang w:val="en-US"/>
              </w:rPr>
              <w:t>sco</w:t>
            </w:r>
            <w:r w:rsidR="00FE7D3A" w:rsidRPr="00AF753D">
              <w:rPr>
                <w:b/>
                <w:bCs/>
                <w:lang w:val="en-US"/>
              </w:rPr>
              <w:t>v</w:t>
            </w:r>
            <w:r w:rsidRPr="00AF753D">
              <w:rPr>
                <w:b/>
                <w:bCs/>
                <w:lang w:val="en-US"/>
              </w:rPr>
              <w:t>ery</w:t>
            </w:r>
            <w:r w:rsidRPr="00FE7D3A">
              <w:t xml:space="preserve"> обнару</w:t>
            </w:r>
            <w:r w:rsidR="00FE7D3A" w:rsidRPr="00FE7D3A">
              <w:t xml:space="preserve">жил сервер с новым </w:t>
            </w:r>
            <w:r w:rsidR="00FE7D3A" w:rsidRPr="00FE7D3A">
              <w:rPr>
                <w:lang w:val="en-US"/>
              </w:rPr>
              <w:t>UUID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14:paraId="7873168E" w14:textId="77777777" w:rsidR="00065927" w:rsidRDefault="00065927" w:rsidP="00411975"/>
        </w:tc>
        <w:tc>
          <w:tcPr>
            <w:tcW w:w="2200" w:type="dxa"/>
            <w:shd w:val="clear" w:color="auto" w:fill="808080" w:themeFill="background1" w:themeFillShade="80"/>
          </w:tcPr>
          <w:p w14:paraId="72353587" w14:textId="77777777" w:rsidR="00065927" w:rsidRDefault="00065927" w:rsidP="00411975"/>
        </w:tc>
        <w:tc>
          <w:tcPr>
            <w:tcW w:w="2362" w:type="dxa"/>
            <w:shd w:val="clear" w:color="auto" w:fill="808080" w:themeFill="background1" w:themeFillShade="80"/>
          </w:tcPr>
          <w:p w14:paraId="7E536444" w14:textId="4F4ED907" w:rsidR="00065927" w:rsidRPr="00FE7D3A" w:rsidRDefault="00065927" w:rsidP="00411975"/>
        </w:tc>
        <w:tc>
          <w:tcPr>
            <w:tcW w:w="2234" w:type="dxa"/>
            <w:shd w:val="clear" w:color="auto" w:fill="808080" w:themeFill="background1" w:themeFillShade="80"/>
          </w:tcPr>
          <w:p w14:paraId="603A7804" w14:textId="77777777" w:rsidR="00065927" w:rsidRDefault="00065927" w:rsidP="00411975"/>
        </w:tc>
      </w:tr>
      <w:tr w:rsidR="00065927" w14:paraId="0C496208" w14:textId="77777777" w:rsidTr="008C5922">
        <w:tc>
          <w:tcPr>
            <w:tcW w:w="2381" w:type="dxa"/>
            <w:shd w:val="clear" w:color="auto" w:fill="B9CAF3" w:themeFill="accent2" w:themeFillTint="33"/>
          </w:tcPr>
          <w:p w14:paraId="31B1E9B5" w14:textId="77777777" w:rsidR="00065927" w:rsidRDefault="00065927" w:rsidP="00411975">
            <w:r w:rsidRPr="00BA684B">
              <w:t>Новый</w:t>
            </w:r>
          </w:p>
        </w:tc>
        <w:tc>
          <w:tcPr>
            <w:tcW w:w="2576" w:type="dxa"/>
            <w:shd w:val="clear" w:color="auto" w:fill="auto"/>
          </w:tcPr>
          <w:p w14:paraId="115F9B26" w14:textId="3646B791" w:rsidR="00065927" w:rsidRPr="0030355A" w:rsidRDefault="00AF753D" w:rsidP="00411975">
            <w:r w:rsidRPr="00AF753D">
              <w:rPr>
                <w:b/>
                <w:bCs/>
                <w:lang w:val="en-US"/>
              </w:rPr>
              <w:t>Discovery</w:t>
            </w:r>
            <w:r w:rsidRPr="00FE7D3A">
              <w:t xml:space="preserve"> обнаружил сервер с </w:t>
            </w:r>
            <w:r>
              <w:t xml:space="preserve">совпадающим </w:t>
            </w:r>
            <w:r w:rsidRPr="00FE7D3A">
              <w:rPr>
                <w:lang w:val="en-US"/>
              </w:rPr>
              <w:t>UUID</w:t>
            </w:r>
          </w:p>
        </w:tc>
        <w:tc>
          <w:tcPr>
            <w:tcW w:w="2268" w:type="dxa"/>
          </w:tcPr>
          <w:p w14:paraId="54AE67BB" w14:textId="77777777" w:rsidR="00065927" w:rsidRDefault="00065927" w:rsidP="00411975">
            <w:pPr>
              <w:rPr>
                <w:ins w:id="2" w:author="Daniel Ovsyannikov" w:date="2020-09-02T22:24:00Z"/>
              </w:rPr>
            </w:pPr>
            <w:r w:rsidRPr="00AF753D">
              <w:rPr>
                <w:b/>
                <w:bCs/>
              </w:rPr>
              <w:t>Оператор</w:t>
            </w:r>
            <w:r>
              <w:t xml:space="preserve"> снимает флаг Новый сервер</w:t>
            </w:r>
          </w:p>
          <w:p w14:paraId="1BCFC4D8" w14:textId="26FE1BDE" w:rsidR="00991B3D" w:rsidRPr="00991B3D" w:rsidRDefault="00991B3D" w:rsidP="00411975">
            <w:pPr>
              <w:rPr>
                <w:lang w:val="en-US"/>
              </w:rPr>
            </w:pPr>
            <w:ins w:id="3" w:author="Daniel Ovsyannikov" w:date="2020-09-02T22:24:00Z">
              <w:r w:rsidRPr="00991B3D">
                <w:rPr>
                  <w:highlight w:val="yellow"/>
                </w:rPr>
                <w:t xml:space="preserve">Хост добавляется в </w:t>
              </w:r>
              <w:r w:rsidRPr="00991B3D">
                <w:rPr>
                  <w:highlight w:val="yellow"/>
                  <w:lang w:val="en-US"/>
                </w:rPr>
                <w:t>Zabbix</w:t>
              </w:r>
            </w:ins>
          </w:p>
        </w:tc>
        <w:tc>
          <w:tcPr>
            <w:tcW w:w="2200" w:type="dxa"/>
            <w:shd w:val="clear" w:color="auto" w:fill="7F7F7F" w:themeFill="text1" w:themeFillTint="80"/>
          </w:tcPr>
          <w:p w14:paraId="0CBF4340" w14:textId="1347184B" w:rsidR="00065927" w:rsidRPr="00220B74" w:rsidRDefault="00065927" w:rsidP="00411975">
            <w:pPr>
              <w:rPr>
                <w:highlight w:val="yellow"/>
              </w:rPr>
            </w:pPr>
          </w:p>
        </w:tc>
        <w:tc>
          <w:tcPr>
            <w:tcW w:w="2362" w:type="dxa"/>
            <w:shd w:val="clear" w:color="auto" w:fill="auto"/>
          </w:tcPr>
          <w:p w14:paraId="2083AB3E" w14:textId="6DE01792" w:rsidR="00065927" w:rsidRPr="00AA4E62" w:rsidRDefault="008C5922" w:rsidP="00411975">
            <w:pPr>
              <w:rPr>
                <w:highlight w:val="yellow"/>
              </w:rPr>
            </w:pPr>
            <w:r w:rsidRPr="000C23D2">
              <w:rPr>
                <w:b/>
                <w:bCs/>
                <w:highlight w:val="yellow"/>
                <w:lang w:val="en-US"/>
              </w:rPr>
              <w:t>Discovery</w:t>
            </w:r>
            <w:r w:rsidRPr="000C23D2">
              <w:rPr>
                <w:highlight w:val="yellow"/>
              </w:rPr>
              <w:t xml:space="preserve"> обнаружил удаление сервера </w:t>
            </w:r>
          </w:p>
        </w:tc>
        <w:tc>
          <w:tcPr>
            <w:tcW w:w="2234" w:type="dxa"/>
            <w:shd w:val="clear" w:color="auto" w:fill="auto"/>
          </w:tcPr>
          <w:p w14:paraId="763CCA4D" w14:textId="77777777" w:rsidR="001D1059" w:rsidRPr="000C23D2" w:rsidRDefault="008C5922" w:rsidP="00F05344">
            <w:pPr>
              <w:pStyle w:val="ListParagraph"/>
              <w:numPr>
                <w:ilvl w:val="0"/>
                <w:numId w:val="31"/>
              </w:numPr>
              <w:rPr>
                <w:color w:val="auto"/>
                <w:highlight w:val="yellow"/>
              </w:rPr>
            </w:pPr>
            <w:r w:rsidRPr="000C23D2">
              <w:rPr>
                <w:b/>
                <w:bCs/>
                <w:color w:val="auto"/>
                <w:highlight w:val="yellow"/>
                <w:lang w:val="en-US"/>
              </w:rPr>
              <w:t>Discovery</w:t>
            </w:r>
            <w:r w:rsidRPr="000C23D2">
              <w:rPr>
                <w:color w:val="auto"/>
                <w:highlight w:val="yellow"/>
                <w:lang w:val="ru-RU"/>
              </w:rPr>
              <w:t xml:space="preserve"> </w:t>
            </w:r>
            <w:proofErr w:type="spellStart"/>
            <w:r w:rsidRPr="000C23D2">
              <w:rPr>
                <w:color w:val="auto"/>
                <w:highlight w:val="yellow"/>
              </w:rPr>
              <w:t>обнаружил</w:t>
            </w:r>
            <w:proofErr w:type="spellEnd"/>
            <w:r w:rsidRPr="000C23D2">
              <w:rPr>
                <w:color w:val="auto"/>
                <w:highlight w:val="yellow"/>
              </w:rPr>
              <w:t xml:space="preserve"> </w:t>
            </w:r>
            <w:proofErr w:type="spellStart"/>
            <w:r w:rsidRPr="000C23D2">
              <w:rPr>
                <w:color w:val="auto"/>
                <w:highlight w:val="yellow"/>
              </w:rPr>
              <w:t>удаление</w:t>
            </w:r>
            <w:proofErr w:type="spellEnd"/>
            <w:r w:rsidRPr="000C23D2">
              <w:rPr>
                <w:color w:val="auto"/>
                <w:highlight w:val="yellow"/>
              </w:rPr>
              <w:t xml:space="preserve"> </w:t>
            </w:r>
            <w:proofErr w:type="spellStart"/>
            <w:r w:rsidRPr="000C23D2">
              <w:rPr>
                <w:color w:val="auto"/>
                <w:highlight w:val="yellow"/>
              </w:rPr>
              <w:t>сервера</w:t>
            </w:r>
            <w:proofErr w:type="spellEnd"/>
            <w:r w:rsidRPr="000C23D2">
              <w:rPr>
                <w:color w:val="auto"/>
                <w:highlight w:val="yellow"/>
                <w:lang w:val="ru-RU"/>
              </w:rPr>
              <w:t xml:space="preserve"> </w:t>
            </w:r>
          </w:p>
          <w:p w14:paraId="764D3DD1" w14:textId="1EA5F150" w:rsidR="00065927" w:rsidRPr="00C97AAE" w:rsidRDefault="00312661" w:rsidP="00F05344">
            <w:pPr>
              <w:pStyle w:val="ListParagraph"/>
              <w:numPr>
                <w:ilvl w:val="0"/>
                <w:numId w:val="31"/>
              </w:numPr>
            </w:pPr>
            <w:r w:rsidRPr="00BA684B">
              <w:rPr>
                <w:b/>
                <w:bCs/>
                <w:color w:val="auto"/>
                <w:lang w:val="ru-RU"/>
              </w:rPr>
              <w:t>Оператор</w:t>
            </w:r>
            <w:r w:rsidRPr="00BA684B">
              <w:rPr>
                <w:color w:val="auto"/>
                <w:lang w:val="ru-RU"/>
              </w:rPr>
              <w:t xml:space="preserve"> </w:t>
            </w:r>
            <w:r w:rsidR="001D1059" w:rsidRPr="00BA684B">
              <w:rPr>
                <w:color w:val="auto"/>
                <w:lang w:val="ru-RU"/>
              </w:rPr>
              <w:t>произвел</w:t>
            </w:r>
            <w:r w:rsidR="002B0B00" w:rsidRPr="002B0B00">
              <w:rPr>
                <w:color w:val="auto"/>
                <w:lang w:val="ru-RU"/>
              </w:rPr>
              <w:t xml:space="preserve"> </w:t>
            </w:r>
            <w:r w:rsidRPr="00BA684B">
              <w:rPr>
                <w:color w:val="auto"/>
                <w:lang w:val="en-US"/>
              </w:rPr>
              <w:t>c</w:t>
            </w:r>
            <w:proofErr w:type="spellStart"/>
            <w:r w:rsidR="00065927" w:rsidRPr="00BA684B">
              <w:rPr>
                <w:color w:val="auto"/>
              </w:rPr>
              <w:t>лияние</w:t>
            </w:r>
            <w:proofErr w:type="spellEnd"/>
            <w:r w:rsidR="00065927" w:rsidRPr="00BA684B">
              <w:rPr>
                <w:color w:val="auto"/>
              </w:rPr>
              <w:t xml:space="preserve"> </w:t>
            </w:r>
            <w:proofErr w:type="spellStart"/>
            <w:r w:rsidR="00065927" w:rsidRPr="00BA684B">
              <w:rPr>
                <w:color w:val="auto"/>
              </w:rPr>
              <w:t>виртуальных</w:t>
            </w:r>
            <w:proofErr w:type="spellEnd"/>
            <w:r w:rsidR="00065927" w:rsidRPr="00BA684B">
              <w:rPr>
                <w:color w:val="auto"/>
              </w:rPr>
              <w:t xml:space="preserve"> </w:t>
            </w:r>
            <w:proofErr w:type="spellStart"/>
            <w:r w:rsidR="00065927" w:rsidRPr="00BA684B">
              <w:rPr>
                <w:color w:val="auto"/>
              </w:rPr>
              <w:t>серверов</w:t>
            </w:r>
            <w:proofErr w:type="spellEnd"/>
            <w:r w:rsidR="002D4AB7" w:rsidRPr="00BA684B">
              <w:rPr>
                <w:color w:val="auto"/>
              </w:rPr>
              <w:t xml:space="preserve"> </w:t>
            </w:r>
            <w:r w:rsidR="002D4AB7" w:rsidRPr="00BA684B">
              <w:rPr>
                <w:color w:val="auto"/>
                <w:lang w:val="ru-RU"/>
              </w:rPr>
              <w:t xml:space="preserve">в </w:t>
            </w:r>
            <w:r w:rsidR="002D4AB7" w:rsidRPr="00BA684B">
              <w:rPr>
                <w:color w:val="auto"/>
                <w:lang w:val="en-US"/>
              </w:rPr>
              <w:t>Command</w:t>
            </w:r>
          </w:p>
        </w:tc>
      </w:tr>
      <w:tr w:rsidR="00C91183" w14:paraId="39812BD1" w14:textId="77777777" w:rsidTr="00AF753D">
        <w:tc>
          <w:tcPr>
            <w:tcW w:w="2381" w:type="dxa"/>
            <w:shd w:val="clear" w:color="auto" w:fill="B9CAF3" w:themeFill="accent2" w:themeFillTint="33"/>
          </w:tcPr>
          <w:p w14:paraId="76427DFB" w14:textId="77777777" w:rsidR="00C91183" w:rsidRDefault="00C91183" w:rsidP="00C91183">
            <w:r>
              <w:t>Новый подтвержден</w:t>
            </w:r>
          </w:p>
        </w:tc>
        <w:tc>
          <w:tcPr>
            <w:tcW w:w="2576" w:type="dxa"/>
          </w:tcPr>
          <w:p w14:paraId="53BF5F07" w14:textId="77777777" w:rsidR="00C91183" w:rsidRDefault="00C91183" w:rsidP="00C91183">
            <w:pPr>
              <w:rPr>
                <w:ins w:id="4" w:author="Daniel Ovsyannikov" w:date="2020-09-02T22:12:00Z"/>
              </w:rPr>
            </w:pPr>
            <w:r w:rsidRPr="00AF753D">
              <w:rPr>
                <w:b/>
                <w:bCs/>
              </w:rPr>
              <w:t>Оператор</w:t>
            </w:r>
            <w:r>
              <w:t xml:space="preserve"> устанавливает флаг Новый сервер</w:t>
            </w:r>
          </w:p>
          <w:p w14:paraId="6FE80569" w14:textId="6B18219E" w:rsidR="00CB6B14" w:rsidRPr="00CB6B14" w:rsidRDefault="00CB6B14" w:rsidP="00C91183">
            <w:pPr>
              <w:rPr>
                <w:lang w:val="en-US"/>
              </w:rPr>
            </w:pPr>
            <w:ins w:id="5" w:author="Daniel Ovsyannikov" w:date="2020-09-02T22:12:00Z">
              <w:r w:rsidRPr="00CB6B14">
                <w:rPr>
                  <w:highlight w:val="yellow"/>
                </w:rPr>
                <w:t xml:space="preserve">Хост удаляется в </w:t>
              </w:r>
              <w:r w:rsidRPr="00CB6B14">
                <w:rPr>
                  <w:highlight w:val="yellow"/>
                  <w:lang w:val="en-US"/>
                </w:rPr>
                <w:t>Zabbix</w:t>
              </w:r>
            </w:ins>
          </w:p>
        </w:tc>
        <w:tc>
          <w:tcPr>
            <w:tcW w:w="2268" w:type="dxa"/>
            <w:shd w:val="clear" w:color="auto" w:fill="auto"/>
          </w:tcPr>
          <w:p w14:paraId="33247778" w14:textId="715ACE60" w:rsidR="00C91183" w:rsidRPr="0030355A" w:rsidRDefault="00AF753D" w:rsidP="00C91183">
            <w:r w:rsidRPr="00AF753D">
              <w:rPr>
                <w:b/>
                <w:bCs/>
                <w:lang w:val="en-US"/>
              </w:rPr>
              <w:t>Discovery</w:t>
            </w:r>
            <w:r w:rsidRPr="00FE7D3A">
              <w:t xml:space="preserve"> обнаружил сервер с </w:t>
            </w:r>
            <w:r>
              <w:t xml:space="preserve">совпадающим </w:t>
            </w:r>
            <w:r w:rsidRPr="00FE7D3A">
              <w:rPr>
                <w:lang w:val="en-US"/>
              </w:rPr>
              <w:t>UUID</w:t>
            </w:r>
          </w:p>
        </w:tc>
        <w:tc>
          <w:tcPr>
            <w:tcW w:w="2200" w:type="dxa"/>
          </w:tcPr>
          <w:p w14:paraId="190806D8" w14:textId="5780E41E" w:rsidR="00C91183" w:rsidRDefault="00050A59" w:rsidP="00C91183">
            <w:r w:rsidRPr="008C5922">
              <w:rPr>
                <w:b/>
                <w:bCs/>
                <w:lang w:val="en-US"/>
              </w:rPr>
              <w:t>Discovery</w:t>
            </w:r>
            <w:r w:rsidRPr="00FE7D3A">
              <w:t xml:space="preserve"> обнаружил </w:t>
            </w:r>
            <w:r>
              <w:t>удаление сервера</w:t>
            </w:r>
          </w:p>
        </w:tc>
        <w:tc>
          <w:tcPr>
            <w:tcW w:w="2362" w:type="dxa"/>
            <w:shd w:val="clear" w:color="auto" w:fill="808080" w:themeFill="background1" w:themeFillShade="80"/>
          </w:tcPr>
          <w:p w14:paraId="63FB548C" w14:textId="77777777" w:rsidR="00C91183" w:rsidRDefault="00C91183" w:rsidP="00C91183"/>
        </w:tc>
        <w:tc>
          <w:tcPr>
            <w:tcW w:w="2234" w:type="dxa"/>
            <w:shd w:val="clear" w:color="auto" w:fill="808080" w:themeFill="background1" w:themeFillShade="80"/>
          </w:tcPr>
          <w:p w14:paraId="3BE77506" w14:textId="77777777" w:rsidR="00C91183" w:rsidRDefault="00C91183" w:rsidP="00C91183"/>
        </w:tc>
      </w:tr>
      <w:tr w:rsidR="00C91183" w14:paraId="49C6E4BA" w14:textId="77777777" w:rsidTr="00FB4D76">
        <w:tc>
          <w:tcPr>
            <w:tcW w:w="2381" w:type="dxa"/>
            <w:shd w:val="clear" w:color="auto" w:fill="B9CAF3" w:themeFill="accent2" w:themeFillTint="33"/>
          </w:tcPr>
          <w:p w14:paraId="2B7AB317" w14:textId="77777777" w:rsidR="00C91183" w:rsidRDefault="00C91183" w:rsidP="00C91183">
            <w:r>
              <w:t>Удален</w:t>
            </w:r>
          </w:p>
        </w:tc>
        <w:tc>
          <w:tcPr>
            <w:tcW w:w="2576" w:type="dxa"/>
            <w:shd w:val="clear" w:color="auto" w:fill="797979" w:themeFill="accent6" w:themeFillShade="80"/>
          </w:tcPr>
          <w:p w14:paraId="1D353BBF" w14:textId="3EE1A4CD" w:rsidR="00C91183" w:rsidRPr="00220B74" w:rsidRDefault="00C91183" w:rsidP="00C91183">
            <w:pPr>
              <w:rPr>
                <w:lang w:val="en-US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70741B93" w14:textId="77777777" w:rsidR="00365609" w:rsidRPr="000C23D2" w:rsidRDefault="00AF753D" w:rsidP="001D1059">
            <w:pPr>
              <w:pStyle w:val="ListParagraph"/>
              <w:numPr>
                <w:ilvl w:val="0"/>
                <w:numId w:val="30"/>
              </w:numPr>
              <w:rPr>
                <w:color w:val="auto"/>
                <w:highlight w:val="yellow"/>
              </w:rPr>
            </w:pPr>
            <w:r w:rsidRPr="000C23D2">
              <w:rPr>
                <w:b/>
                <w:bCs/>
                <w:color w:val="auto"/>
                <w:highlight w:val="yellow"/>
                <w:lang w:val="en-US"/>
              </w:rPr>
              <w:t>Discovery</w:t>
            </w:r>
            <w:r w:rsidRPr="000C23D2">
              <w:rPr>
                <w:color w:val="auto"/>
                <w:highlight w:val="yellow"/>
                <w:lang w:val="ru-RU"/>
              </w:rPr>
              <w:t xml:space="preserve"> </w:t>
            </w:r>
            <w:proofErr w:type="spellStart"/>
            <w:r w:rsidRPr="000C23D2">
              <w:rPr>
                <w:color w:val="auto"/>
                <w:highlight w:val="yellow"/>
              </w:rPr>
              <w:t>обнаружил</w:t>
            </w:r>
            <w:proofErr w:type="spellEnd"/>
            <w:r w:rsidRPr="000C23D2">
              <w:rPr>
                <w:color w:val="auto"/>
                <w:highlight w:val="yellow"/>
              </w:rPr>
              <w:t xml:space="preserve"> </w:t>
            </w:r>
            <w:proofErr w:type="spellStart"/>
            <w:r w:rsidRPr="000C23D2">
              <w:rPr>
                <w:color w:val="auto"/>
                <w:highlight w:val="yellow"/>
              </w:rPr>
              <w:t>сервер</w:t>
            </w:r>
            <w:proofErr w:type="spellEnd"/>
            <w:r w:rsidRPr="000C23D2">
              <w:rPr>
                <w:color w:val="auto"/>
                <w:highlight w:val="yellow"/>
              </w:rPr>
              <w:t xml:space="preserve"> с </w:t>
            </w:r>
            <w:proofErr w:type="spellStart"/>
            <w:r w:rsidRPr="000C23D2">
              <w:rPr>
                <w:color w:val="auto"/>
                <w:highlight w:val="yellow"/>
              </w:rPr>
              <w:t>совпадающим</w:t>
            </w:r>
            <w:proofErr w:type="spellEnd"/>
            <w:r w:rsidRPr="000C23D2">
              <w:rPr>
                <w:color w:val="auto"/>
                <w:highlight w:val="yellow"/>
              </w:rPr>
              <w:t xml:space="preserve"> </w:t>
            </w:r>
            <w:r w:rsidRPr="000C23D2">
              <w:rPr>
                <w:color w:val="auto"/>
                <w:highlight w:val="yellow"/>
                <w:lang w:val="en-US"/>
              </w:rPr>
              <w:t>UUID</w:t>
            </w:r>
          </w:p>
          <w:p w14:paraId="1E41BF51" w14:textId="0E2406E4" w:rsidR="001D1059" w:rsidRPr="00BA684B" w:rsidRDefault="001D1059" w:rsidP="001D1059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r w:rsidRPr="00BA684B">
              <w:rPr>
                <w:b/>
                <w:bCs/>
                <w:color w:val="auto"/>
                <w:lang w:val="ru-RU"/>
              </w:rPr>
              <w:t>Оператор</w:t>
            </w:r>
            <w:r w:rsidRPr="00BA684B">
              <w:rPr>
                <w:color w:val="auto"/>
                <w:lang w:val="ru-RU"/>
              </w:rPr>
              <w:t xml:space="preserve"> произвел</w:t>
            </w:r>
            <w:r w:rsidR="002B0B00" w:rsidRPr="002B0B00">
              <w:rPr>
                <w:color w:val="auto"/>
                <w:lang w:val="ru-RU"/>
              </w:rPr>
              <w:t xml:space="preserve"> </w:t>
            </w:r>
            <w:r w:rsidRPr="00BA684B">
              <w:rPr>
                <w:color w:val="auto"/>
                <w:lang w:val="en-US"/>
              </w:rPr>
              <w:t>c</w:t>
            </w:r>
            <w:proofErr w:type="spellStart"/>
            <w:r w:rsidRPr="00BA684B">
              <w:rPr>
                <w:color w:val="auto"/>
              </w:rPr>
              <w:t>лияние</w:t>
            </w:r>
            <w:proofErr w:type="spellEnd"/>
            <w:r w:rsidRPr="00BA684B">
              <w:rPr>
                <w:color w:val="auto"/>
              </w:rPr>
              <w:t xml:space="preserve"> </w:t>
            </w:r>
            <w:proofErr w:type="spellStart"/>
            <w:r w:rsidRPr="00BA684B">
              <w:rPr>
                <w:color w:val="auto"/>
              </w:rPr>
              <w:t>виртуальных</w:t>
            </w:r>
            <w:proofErr w:type="spellEnd"/>
            <w:r w:rsidRPr="00BA684B">
              <w:rPr>
                <w:color w:val="auto"/>
              </w:rPr>
              <w:t xml:space="preserve"> </w:t>
            </w:r>
            <w:proofErr w:type="spellStart"/>
            <w:r w:rsidRPr="00BA684B">
              <w:rPr>
                <w:color w:val="auto"/>
              </w:rPr>
              <w:t>серверов</w:t>
            </w:r>
            <w:proofErr w:type="spellEnd"/>
            <w:r w:rsidRPr="00BA684B">
              <w:rPr>
                <w:color w:val="auto"/>
              </w:rPr>
              <w:t xml:space="preserve"> </w:t>
            </w:r>
            <w:r w:rsidRPr="00BA684B">
              <w:rPr>
                <w:color w:val="auto"/>
                <w:lang w:val="ru-RU"/>
              </w:rPr>
              <w:t xml:space="preserve">в </w:t>
            </w:r>
            <w:r w:rsidRPr="00BA684B">
              <w:rPr>
                <w:color w:val="auto"/>
                <w:lang w:val="en-US"/>
              </w:rPr>
              <w:t>Command</w:t>
            </w:r>
          </w:p>
        </w:tc>
        <w:tc>
          <w:tcPr>
            <w:tcW w:w="2200" w:type="dxa"/>
            <w:shd w:val="clear" w:color="auto" w:fill="808080" w:themeFill="background1" w:themeFillShade="80"/>
          </w:tcPr>
          <w:p w14:paraId="5B55515A" w14:textId="77777777" w:rsidR="00C91183" w:rsidRDefault="00C91183" w:rsidP="00C91183"/>
        </w:tc>
        <w:tc>
          <w:tcPr>
            <w:tcW w:w="2362" w:type="dxa"/>
          </w:tcPr>
          <w:p w14:paraId="731EDC1C" w14:textId="77777777" w:rsidR="00C91183" w:rsidRDefault="00C91183" w:rsidP="00C91183">
            <w:r w:rsidRPr="00050A59">
              <w:rPr>
                <w:b/>
                <w:bCs/>
              </w:rPr>
              <w:t>Оператор</w:t>
            </w:r>
            <w:r>
              <w:t xml:space="preserve"> устанавливает флаг Удаление подтверждено</w:t>
            </w:r>
          </w:p>
        </w:tc>
        <w:tc>
          <w:tcPr>
            <w:tcW w:w="2234" w:type="dxa"/>
            <w:shd w:val="clear" w:color="auto" w:fill="808080" w:themeFill="background1" w:themeFillShade="80"/>
          </w:tcPr>
          <w:p w14:paraId="01EF0607" w14:textId="77777777" w:rsidR="00C91183" w:rsidRDefault="00C91183" w:rsidP="00C91183"/>
        </w:tc>
      </w:tr>
      <w:tr w:rsidR="00C91183" w14:paraId="113FB8A2" w14:textId="77777777" w:rsidTr="00FB4D76">
        <w:tc>
          <w:tcPr>
            <w:tcW w:w="2381" w:type="dxa"/>
            <w:shd w:val="clear" w:color="auto" w:fill="B9CAF3" w:themeFill="accent2" w:themeFillTint="33"/>
          </w:tcPr>
          <w:p w14:paraId="6E419786" w14:textId="77777777" w:rsidR="00C91183" w:rsidRDefault="00C91183" w:rsidP="00C91183">
            <w:r>
              <w:t>Удаление подтверждено</w:t>
            </w:r>
          </w:p>
        </w:tc>
        <w:tc>
          <w:tcPr>
            <w:tcW w:w="2576" w:type="dxa"/>
          </w:tcPr>
          <w:p w14:paraId="655EEC5C" w14:textId="4907D270" w:rsidR="00C91183" w:rsidRDefault="00AF753D" w:rsidP="00C91183">
            <w:r w:rsidRPr="000C23D2">
              <w:rPr>
                <w:b/>
                <w:bCs/>
                <w:highlight w:val="yellow"/>
                <w:lang w:val="en-US"/>
              </w:rPr>
              <w:t>Discovery</w:t>
            </w:r>
            <w:r w:rsidRPr="000C23D2">
              <w:rPr>
                <w:highlight w:val="yellow"/>
              </w:rPr>
              <w:t xml:space="preserve"> обнаружил сервер с совпадающим </w:t>
            </w:r>
            <w:r w:rsidRPr="000C23D2">
              <w:rPr>
                <w:highlight w:val="yellow"/>
                <w:lang w:val="en-US"/>
              </w:rPr>
              <w:t>UUID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14:paraId="059E68DB" w14:textId="77777777" w:rsidR="00C91183" w:rsidRPr="00BA684B" w:rsidRDefault="00C91183" w:rsidP="00C91183">
            <w:pPr>
              <w:rPr>
                <w:color w:val="auto"/>
              </w:rPr>
            </w:pPr>
          </w:p>
        </w:tc>
        <w:tc>
          <w:tcPr>
            <w:tcW w:w="2200" w:type="dxa"/>
          </w:tcPr>
          <w:p w14:paraId="29294E76" w14:textId="77777777" w:rsidR="00C91183" w:rsidRPr="0061610E" w:rsidRDefault="00C91183" w:rsidP="00C91183">
            <w:r w:rsidRPr="00AF753D">
              <w:rPr>
                <w:b/>
                <w:bCs/>
              </w:rPr>
              <w:t>Оператор</w:t>
            </w:r>
            <w:r>
              <w:t xml:space="preserve"> снимает флаг Удаление подтверждено</w:t>
            </w:r>
          </w:p>
        </w:tc>
        <w:tc>
          <w:tcPr>
            <w:tcW w:w="2362" w:type="dxa"/>
            <w:shd w:val="clear" w:color="auto" w:fill="808080" w:themeFill="background1" w:themeFillShade="80"/>
          </w:tcPr>
          <w:p w14:paraId="30B3C17C" w14:textId="77777777" w:rsidR="00C91183" w:rsidRDefault="00C91183" w:rsidP="00C91183"/>
        </w:tc>
        <w:tc>
          <w:tcPr>
            <w:tcW w:w="2234" w:type="dxa"/>
            <w:shd w:val="clear" w:color="auto" w:fill="808080" w:themeFill="background1" w:themeFillShade="80"/>
          </w:tcPr>
          <w:p w14:paraId="7B1289DC" w14:textId="77777777" w:rsidR="00C91183" w:rsidRDefault="00C91183" w:rsidP="00C91183"/>
        </w:tc>
      </w:tr>
    </w:tbl>
    <w:p w14:paraId="549ACE21" w14:textId="77777777" w:rsidR="00065927" w:rsidRDefault="00065927" w:rsidP="00065927"/>
    <w:p w14:paraId="6224C583" w14:textId="148D2B84" w:rsidR="0061610E" w:rsidRDefault="0061610E" w:rsidP="0061610E"/>
    <w:p w14:paraId="0ADFDC17" w14:textId="77777777" w:rsidR="00477D37" w:rsidRPr="00477D37" w:rsidRDefault="00477D37" w:rsidP="00477D37">
      <w:pPr>
        <w:pStyle w:val="ListParagraph"/>
        <w:rPr>
          <w:lang w:val="ru-RU"/>
        </w:rPr>
      </w:pPr>
    </w:p>
    <w:p w14:paraId="6DC87B0C" w14:textId="77777777" w:rsidR="00477D37" w:rsidRPr="00026BCE" w:rsidRDefault="00477D37"/>
    <w:p w14:paraId="6222C327" w14:textId="658F82B4" w:rsidR="0020226E" w:rsidRDefault="0020226E">
      <w:pPr>
        <w:sectPr w:rsidR="0020226E" w:rsidSect="008852A2">
          <w:pgSz w:w="16838" w:h="11906" w:orient="landscape" w:code="9"/>
          <w:pgMar w:top="992" w:right="1673" w:bottom="1274" w:left="1134" w:header="709" w:footer="227" w:gutter="0"/>
          <w:cols w:space="708"/>
          <w:titlePg/>
          <w:docGrid w:linePitch="360"/>
        </w:sectPr>
      </w:pPr>
    </w:p>
    <w:p w14:paraId="68410911" w14:textId="4455C673" w:rsidR="00274FFB" w:rsidRPr="00274FFB" w:rsidRDefault="00274FFB" w:rsidP="00274FFB">
      <w:pPr>
        <w:pStyle w:val="Heading1"/>
      </w:pPr>
      <w:bookmarkStart w:id="6" w:name="_Toc49930946"/>
      <w:r>
        <w:lastRenderedPageBreak/>
        <w:t xml:space="preserve">Операции, выполняемые при изменении </w:t>
      </w:r>
      <w:r w:rsidR="00AC0A06">
        <w:t xml:space="preserve">состояния </w:t>
      </w:r>
      <w:r>
        <w:t>Виртуального сервера в Базис</w:t>
      </w:r>
      <w:bookmarkEnd w:id="6"/>
    </w:p>
    <w:p w14:paraId="361D1596" w14:textId="1F158476" w:rsidR="0061610E" w:rsidRDefault="0061610E" w:rsidP="0061610E">
      <w:pPr>
        <w:pStyle w:val="Heading2"/>
      </w:pPr>
      <w:bookmarkStart w:id="7" w:name="_Toc49930947"/>
      <w:r>
        <w:t xml:space="preserve">Отсутствует в БАЗИС </w:t>
      </w:r>
      <w:r w:rsidRPr="0061610E">
        <w:rPr>
          <w:lang w:val="en-US"/>
        </w:rPr>
        <w:sym w:font="Wingdings" w:char="F0E0"/>
      </w:r>
      <w:r>
        <w:t>Новый</w:t>
      </w:r>
      <w:bookmarkEnd w:id="7"/>
    </w:p>
    <w:p w14:paraId="2C529906" w14:textId="5E329B27" w:rsidR="003241C4" w:rsidRPr="00274FFB" w:rsidRDefault="003241C4" w:rsidP="003241C4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 xml:space="preserve">состояния </w:t>
      </w:r>
      <w:r>
        <w:rPr>
          <w:b/>
          <w:bCs/>
        </w:rPr>
        <w:t xml:space="preserve">производится </w:t>
      </w:r>
      <w:r w:rsidRPr="00226368">
        <w:rPr>
          <w:b/>
          <w:bCs/>
        </w:rPr>
        <w:t>Процедур</w:t>
      </w:r>
      <w:r>
        <w:rPr>
          <w:b/>
          <w:bCs/>
        </w:rPr>
        <w:t>ой</w:t>
      </w:r>
      <w:r w:rsidRPr="00226368">
        <w:rPr>
          <w:b/>
          <w:bCs/>
        </w:rPr>
        <w:t xml:space="preserve">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</w:p>
    <w:p w14:paraId="2C6A7526" w14:textId="36728CC5" w:rsidR="00274FFB" w:rsidRPr="000B08FA" w:rsidRDefault="00274FFB" w:rsidP="00274FFB">
      <w:r>
        <w:t>Новый виртуальный сервер в Базис создается, если выполняются перечисленные ниже условия</w:t>
      </w:r>
      <w:r w:rsidR="000B08FA" w:rsidRPr="000B08FA">
        <w:t>:</w:t>
      </w:r>
    </w:p>
    <w:p w14:paraId="7E12F708" w14:textId="282F234A" w:rsidR="00274FFB" w:rsidRPr="00BD1105" w:rsidRDefault="00274FFB" w:rsidP="00BD110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Среди зарегистрированных в Базис виртуальных серверов </w:t>
      </w:r>
      <w:r w:rsidR="00E20398">
        <w:rPr>
          <w:lang w:val="ru-RU"/>
        </w:rPr>
        <w:t xml:space="preserve">нет </w:t>
      </w:r>
      <w:r>
        <w:rPr>
          <w:lang w:val="ru-RU"/>
        </w:rPr>
        <w:t>с совпадающим атрибут</w:t>
      </w:r>
      <w:r w:rsidR="001E08F4">
        <w:rPr>
          <w:lang w:val="ru-RU"/>
        </w:rPr>
        <w:t>ом</w:t>
      </w:r>
      <w:r w:rsidR="00BD1105">
        <w:rPr>
          <w:lang w:val="ru-RU"/>
        </w:rPr>
        <w:t xml:space="preserve"> </w:t>
      </w:r>
      <w:r w:rsidRPr="00BD1105">
        <w:rPr>
          <w:lang w:val="en-US"/>
        </w:rPr>
        <w:t>UUID</w:t>
      </w:r>
    </w:p>
    <w:p w14:paraId="328D30CF" w14:textId="77777777" w:rsidR="00E02953" w:rsidRDefault="00E02953" w:rsidP="00274FFB">
      <w:pPr>
        <w:pStyle w:val="ListParagraph"/>
      </w:pPr>
    </w:p>
    <w:p w14:paraId="3465876C" w14:textId="218C88AB" w:rsidR="00274FFB" w:rsidRDefault="00FC50CA" w:rsidP="00FC50CA">
      <w:r>
        <w:t>При создании нового виртуального сервера в Базис выполняются следующие операции</w:t>
      </w:r>
      <w:r w:rsidRPr="00FC50CA">
        <w:t>:</w:t>
      </w:r>
    </w:p>
    <w:p w14:paraId="6FBB3971" w14:textId="77777777" w:rsidR="00FC50CA" w:rsidRPr="00FC50CA" w:rsidRDefault="00FC50CA" w:rsidP="007D76D3">
      <w:pPr>
        <w:pStyle w:val="ListParagraph"/>
        <w:numPr>
          <w:ilvl w:val="0"/>
          <w:numId w:val="9"/>
        </w:numPr>
        <w:rPr>
          <w:lang w:val="ru-RU"/>
        </w:rPr>
      </w:pPr>
      <w:r w:rsidRPr="00586D8C">
        <w:rPr>
          <w:lang w:val="ru-RU"/>
        </w:rPr>
        <w:t>Создается новая учетная карточка виртуального сервера</w:t>
      </w:r>
    </w:p>
    <w:p w14:paraId="04E5975B" w14:textId="01F5F394" w:rsidR="007E7BD0" w:rsidRPr="00FC50CA" w:rsidRDefault="00FC50CA" w:rsidP="007D76D3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З</w:t>
      </w:r>
      <w:r w:rsidR="007E7BD0" w:rsidRPr="00586D8C">
        <w:rPr>
          <w:lang w:val="ru-RU"/>
        </w:rPr>
        <w:t>аполня</w:t>
      </w:r>
      <w:r w:rsidR="003241C4" w:rsidRPr="00586D8C">
        <w:rPr>
          <w:lang w:val="ru-RU"/>
        </w:rPr>
        <w:t>ю</w:t>
      </w:r>
      <w:r w:rsidR="007E7BD0" w:rsidRPr="00586D8C">
        <w:rPr>
          <w:lang w:val="ru-RU"/>
        </w:rPr>
        <w:t>тся</w:t>
      </w:r>
      <w:r w:rsidR="003241C4" w:rsidRPr="00586D8C">
        <w:rPr>
          <w:lang w:val="ru-RU"/>
        </w:rPr>
        <w:t xml:space="preserve"> следующие атрибуты </w:t>
      </w:r>
      <w:r>
        <w:rPr>
          <w:lang w:val="ru-RU"/>
        </w:rPr>
        <w:t xml:space="preserve">на основании данных из </w:t>
      </w:r>
      <w:proofErr w:type="spellStart"/>
      <w:r>
        <w:rPr>
          <w:lang w:val="en-US"/>
        </w:rPr>
        <w:t>vmware</w:t>
      </w:r>
      <w:proofErr w:type="spellEnd"/>
      <w:r w:rsidR="007E7BD0" w:rsidRPr="00586D8C">
        <w:rPr>
          <w:lang w:val="ru-RU"/>
        </w:rPr>
        <w:t>:</w:t>
      </w:r>
    </w:p>
    <w:p w14:paraId="3C40C935" w14:textId="34D94652" w:rsidR="007E7BD0" w:rsidRPr="007E7BD0" w:rsidRDefault="007E7BD0" w:rsidP="007D76D3">
      <w:pPr>
        <w:pStyle w:val="ListParagraph"/>
        <w:numPr>
          <w:ilvl w:val="0"/>
          <w:numId w:val="5"/>
        </w:numPr>
        <w:ind w:left="1429"/>
      </w:pPr>
      <w:r>
        <w:rPr>
          <w:lang w:val="en-US"/>
        </w:rPr>
        <w:t>UUID</w:t>
      </w:r>
    </w:p>
    <w:p w14:paraId="5ACCB962" w14:textId="62987632" w:rsidR="007E7BD0" w:rsidRPr="00C97AAE" w:rsidRDefault="004B2E91" w:rsidP="007D76D3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 xml:space="preserve">Название (Имя сервера </w:t>
      </w:r>
      <w:proofErr w:type="spellStart"/>
      <w:r>
        <w:rPr>
          <w:lang w:val="ru-RU"/>
        </w:rPr>
        <w:t>VMware</w:t>
      </w:r>
      <w:proofErr w:type="spellEnd"/>
      <w:r>
        <w:rPr>
          <w:lang w:val="ru-RU"/>
        </w:rPr>
        <w:t xml:space="preserve">) </w:t>
      </w:r>
    </w:p>
    <w:p w14:paraId="3AF23200" w14:textId="141E0417" w:rsidR="00C97AAE" w:rsidRPr="007E7BD0" w:rsidRDefault="00C97AAE" w:rsidP="007D76D3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Тип виртуальной машины</w:t>
      </w:r>
    </w:p>
    <w:p w14:paraId="7BD68623" w14:textId="20BFF167" w:rsidR="007E7BD0" w:rsidRPr="007E7BD0" w:rsidRDefault="006826DE" w:rsidP="007D76D3">
      <w:pPr>
        <w:pStyle w:val="ListParagraph"/>
        <w:numPr>
          <w:ilvl w:val="0"/>
          <w:numId w:val="5"/>
        </w:numPr>
        <w:ind w:left="1429"/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10BBEF88" w14:textId="392EB763" w:rsidR="007E7BD0" w:rsidRPr="007E7BD0" w:rsidRDefault="006826DE" w:rsidP="007D76D3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Статус</w:t>
      </w:r>
    </w:p>
    <w:p w14:paraId="74196DA0" w14:textId="3F02441E" w:rsidR="00265C7F" w:rsidRPr="007E7BD0" w:rsidRDefault="006826DE" w:rsidP="007D76D3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CPU</w:t>
      </w:r>
    </w:p>
    <w:p w14:paraId="0E8F7DD4" w14:textId="144BB9F4" w:rsidR="00265C7F" w:rsidRPr="007E7BD0" w:rsidRDefault="006826DE" w:rsidP="007D76D3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RAM В МБ</w:t>
      </w:r>
    </w:p>
    <w:p w14:paraId="31DAD44E" w14:textId="4EAE2F0E" w:rsidR="00265C7F" w:rsidRPr="007E7BD0" w:rsidRDefault="006826DE" w:rsidP="007D76D3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Размер дисков, ГБ</w:t>
      </w:r>
    </w:p>
    <w:p w14:paraId="65FB7745" w14:textId="4FFD649F" w:rsidR="00265C7F" w:rsidRPr="00265C7F" w:rsidRDefault="006826DE" w:rsidP="007D76D3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Размер занятого, ГБ</w:t>
      </w:r>
    </w:p>
    <w:p w14:paraId="75C2D20B" w14:textId="0EA834BA" w:rsidR="00265C7F" w:rsidRPr="007E7BD0" w:rsidRDefault="00265C7F" w:rsidP="007D76D3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Примечание</w:t>
      </w:r>
    </w:p>
    <w:p w14:paraId="4E00EF60" w14:textId="3EE9F7FE" w:rsidR="00265C7F" w:rsidRPr="007E7BD0" w:rsidRDefault="006826DE" w:rsidP="007D76D3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Последний бэкап</w:t>
      </w:r>
    </w:p>
    <w:p w14:paraId="17D8A54F" w14:textId="77777777" w:rsidR="00265C7F" w:rsidRDefault="00265C7F" w:rsidP="007D76D3">
      <w:pPr>
        <w:pStyle w:val="ListParagraph"/>
        <w:numPr>
          <w:ilvl w:val="0"/>
          <w:numId w:val="5"/>
        </w:numPr>
        <w:ind w:left="1429"/>
        <w:rPr>
          <w:lang w:val="ru-RU"/>
        </w:rPr>
      </w:pPr>
      <w:r>
        <w:rPr>
          <w:lang w:val="ru-RU"/>
        </w:rPr>
        <w:t>Источник данных</w:t>
      </w:r>
    </w:p>
    <w:p w14:paraId="3431742A" w14:textId="59B67B12" w:rsidR="00265C7F" w:rsidRPr="00586D8C" w:rsidRDefault="00FC50CA" w:rsidP="007D76D3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Создается с</w:t>
      </w:r>
      <w:r w:rsidR="00265C7F" w:rsidRPr="00586D8C">
        <w:rPr>
          <w:lang w:val="ru-RU"/>
        </w:rPr>
        <w:t xml:space="preserve">писок смонтированных файловых систем (Имя, полная емкость, занятая емкость), которые связываются с </w:t>
      </w:r>
      <w:r>
        <w:rPr>
          <w:lang w:val="ru-RU"/>
        </w:rPr>
        <w:t xml:space="preserve">учетной карточкой </w:t>
      </w:r>
      <w:r w:rsidR="00265C7F" w:rsidRPr="00586D8C">
        <w:rPr>
          <w:lang w:val="ru-RU"/>
        </w:rPr>
        <w:t>виртуально</w:t>
      </w:r>
      <w:r>
        <w:rPr>
          <w:lang w:val="ru-RU"/>
        </w:rPr>
        <w:t>го</w:t>
      </w:r>
      <w:r w:rsidR="00265C7F" w:rsidRPr="00586D8C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5BA8DE65" w14:textId="5A7925B3" w:rsidR="00265C7F" w:rsidRPr="00586D8C" w:rsidRDefault="00FC50CA" w:rsidP="007D76D3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Создается с</w:t>
      </w:r>
      <w:r w:rsidR="00265C7F" w:rsidRPr="00586D8C">
        <w:rPr>
          <w:lang w:val="ru-RU"/>
        </w:rPr>
        <w:t xml:space="preserve">писок </w:t>
      </w:r>
      <w:r w:rsidR="00265C7F" w:rsidRPr="00FC50CA">
        <w:t>IP</w:t>
      </w:r>
      <w:r w:rsidR="00265C7F" w:rsidRPr="00586D8C">
        <w:rPr>
          <w:lang w:val="ru-RU"/>
        </w:rPr>
        <w:t xml:space="preserve"> адресов, которые связываются с </w:t>
      </w:r>
      <w:r>
        <w:rPr>
          <w:lang w:val="ru-RU"/>
        </w:rPr>
        <w:t xml:space="preserve">учетной карточкой </w:t>
      </w:r>
      <w:r w:rsidR="00265C7F" w:rsidRPr="00586D8C">
        <w:rPr>
          <w:lang w:val="ru-RU"/>
        </w:rPr>
        <w:t>виртуальн</w:t>
      </w:r>
      <w:r>
        <w:rPr>
          <w:lang w:val="ru-RU"/>
        </w:rPr>
        <w:t>ого</w:t>
      </w:r>
      <w:r w:rsidR="00265C7F" w:rsidRPr="00586D8C">
        <w:rPr>
          <w:lang w:val="ru-RU"/>
        </w:rPr>
        <w:t xml:space="preserve"> сервер</w:t>
      </w:r>
      <w:r>
        <w:rPr>
          <w:lang w:val="ru-RU"/>
        </w:rPr>
        <w:t>а</w:t>
      </w:r>
      <w:r w:rsidR="00265C7F" w:rsidRPr="00586D8C">
        <w:rPr>
          <w:lang w:val="ru-RU"/>
        </w:rPr>
        <w:t xml:space="preserve"> </w:t>
      </w:r>
    </w:p>
    <w:p w14:paraId="10A1D914" w14:textId="0A5A83A4" w:rsidR="00FC50CA" w:rsidRPr="00AC0A06" w:rsidRDefault="00FC50CA" w:rsidP="007D76D3">
      <w:pPr>
        <w:pStyle w:val="ListParagraph"/>
        <w:numPr>
          <w:ilvl w:val="0"/>
          <w:numId w:val="9"/>
        </w:numPr>
        <w:rPr>
          <w:lang w:val="ru-RU"/>
        </w:rPr>
      </w:pPr>
      <w:r w:rsidRPr="00AC0A06">
        <w:rPr>
          <w:lang w:val="ru-RU"/>
        </w:rPr>
        <w:t>Устанавливается флаг Новый</w:t>
      </w:r>
      <w:r w:rsidR="00C81E5A">
        <w:rPr>
          <w:lang w:val="ru-RU"/>
        </w:rPr>
        <w:t xml:space="preserve"> сервер</w:t>
      </w:r>
      <w:r w:rsidR="006E7F60">
        <w:rPr>
          <w:lang w:val="ru-RU"/>
        </w:rPr>
        <w:t xml:space="preserve"> (</w:t>
      </w:r>
      <w:r w:rsidR="006E7F60">
        <w:rPr>
          <w:lang w:val="en-US"/>
        </w:rPr>
        <w:t>Y</w:t>
      </w:r>
      <w:r w:rsidR="006E7F60">
        <w:rPr>
          <w:lang w:val="ru-RU"/>
        </w:rPr>
        <w:t>)</w:t>
      </w:r>
    </w:p>
    <w:p w14:paraId="5DF7C32F" w14:textId="60CFDE0B" w:rsidR="00265C7F" w:rsidRDefault="00265C7F" w:rsidP="00265C7F"/>
    <w:p w14:paraId="21862C0E" w14:textId="4ECA7FCE" w:rsidR="00265C7F" w:rsidRPr="007E7BD0" w:rsidRDefault="00265C7F" w:rsidP="00265C7F">
      <w:r>
        <w:t xml:space="preserve">Следующие флаги и атрибуты устанавливаются в БАЗИС автоматически (по умолчанию) при создании нового </w:t>
      </w:r>
      <w:r w:rsidR="00FC50CA">
        <w:t xml:space="preserve">виртуального </w:t>
      </w:r>
      <w:r>
        <w:t>сервера</w:t>
      </w:r>
      <w:r w:rsidR="00FC50CA">
        <w:t xml:space="preserve"> </w:t>
      </w:r>
      <w:r w:rsidR="00FC50CA" w:rsidRPr="00FC50CA">
        <w:rPr>
          <w:b/>
          <w:bCs/>
        </w:rPr>
        <w:t>БЕЗ участия</w:t>
      </w:r>
      <w:r w:rsidR="00FC50CA">
        <w:t xml:space="preserve"> </w:t>
      </w:r>
      <w:r w:rsidR="00FC50CA" w:rsidRPr="00226368">
        <w:rPr>
          <w:b/>
          <w:bCs/>
        </w:rPr>
        <w:t>интеграционного интерфейса</w:t>
      </w:r>
      <w:r w:rsidR="00FC50CA">
        <w:rPr>
          <w:b/>
          <w:bCs/>
        </w:rPr>
        <w:t xml:space="preserve"> с </w:t>
      </w:r>
      <w:proofErr w:type="spellStart"/>
      <w:r w:rsidR="00FC50CA">
        <w:rPr>
          <w:b/>
          <w:bCs/>
          <w:lang w:val="en-US"/>
        </w:rPr>
        <w:t>vmware</w:t>
      </w:r>
      <w:proofErr w:type="spellEnd"/>
    </w:p>
    <w:p w14:paraId="14BF0960" w14:textId="3CC60B6B" w:rsidR="007E7BD0" w:rsidRPr="00AC0A06" w:rsidRDefault="007E7BD0" w:rsidP="007D76D3">
      <w:pPr>
        <w:pStyle w:val="ListParagraph"/>
        <w:numPr>
          <w:ilvl w:val="0"/>
          <w:numId w:val="5"/>
        </w:numPr>
        <w:ind w:left="1429"/>
        <w:rPr>
          <w:lang w:val="ru-RU"/>
        </w:rPr>
      </w:pPr>
      <w:proofErr w:type="gramStart"/>
      <w:r>
        <w:rPr>
          <w:lang w:val="ru-RU"/>
        </w:rPr>
        <w:t>Флаг</w:t>
      </w:r>
      <w:proofErr w:type="gramEnd"/>
      <w:r>
        <w:rPr>
          <w:lang w:val="ru-RU"/>
        </w:rPr>
        <w:t xml:space="preserve"> На мониторинге </w:t>
      </w:r>
      <w:r>
        <w:rPr>
          <w:lang w:val="en-US"/>
        </w:rPr>
        <w:t>ICMP</w:t>
      </w:r>
      <w:r w:rsidR="00265C7F" w:rsidRPr="00265C7F">
        <w:rPr>
          <w:lang w:val="ru-RU"/>
        </w:rPr>
        <w:t xml:space="preserve"> </w:t>
      </w:r>
      <w:r w:rsidR="00C81E5A">
        <w:rPr>
          <w:lang w:val="ru-RU"/>
        </w:rPr>
        <w:t>(</w:t>
      </w:r>
      <w:r w:rsidR="00C81E5A">
        <w:rPr>
          <w:lang w:val="en-US"/>
        </w:rPr>
        <w:t>Y</w:t>
      </w:r>
      <w:r w:rsidR="00C81E5A" w:rsidRPr="00C81E5A">
        <w:rPr>
          <w:lang w:val="ru-RU"/>
        </w:rPr>
        <w:t>)</w:t>
      </w:r>
    </w:p>
    <w:p w14:paraId="3F4A67B7" w14:textId="5105A88B" w:rsidR="007E7BD0" w:rsidRPr="00AC0A06" w:rsidRDefault="007E7BD0" w:rsidP="007D76D3">
      <w:pPr>
        <w:pStyle w:val="ListParagraph"/>
        <w:numPr>
          <w:ilvl w:val="0"/>
          <w:numId w:val="5"/>
        </w:numPr>
        <w:ind w:left="1429"/>
        <w:rPr>
          <w:lang w:val="ru-RU"/>
        </w:rPr>
      </w:pPr>
      <w:proofErr w:type="gramStart"/>
      <w:r>
        <w:rPr>
          <w:lang w:val="ru-RU"/>
        </w:rPr>
        <w:t>Флаг</w:t>
      </w:r>
      <w:proofErr w:type="gramEnd"/>
      <w:r>
        <w:rPr>
          <w:lang w:val="ru-RU"/>
        </w:rPr>
        <w:t xml:space="preserve"> На мониторинге </w:t>
      </w:r>
      <w:r>
        <w:rPr>
          <w:lang w:val="en-US"/>
        </w:rPr>
        <w:t>SNMP</w:t>
      </w:r>
      <w:r w:rsidR="00C81E5A" w:rsidRPr="00C81E5A">
        <w:rPr>
          <w:lang w:val="ru-RU"/>
        </w:rPr>
        <w:t xml:space="preserve"> </w:t>
      </w:r>
      <w:r w:rsidR="00C81E5A">
        <w:rPr>
          <w:lang w:val="ru-RU"/>
        </w:rPr>
        <w:t>(</w:t>
      </w:r>
      <w:r w:rsidR="00C81E5A">
        <w:rPr>
          <w:lang w:val="en-US"/>
        </w:rPr>
        <w:t>Y</w:t>
      </w:r>
      <w:r w:rsidR="00C81E5A" w:rsidRPr="00C81E5A">
        <w:rPr>
          <w:lang w:val="ru-RU"/>
        </w:rPr>
        <w:t>)</w:t>
      </w:r>
    </w:p>
    <w:p w14:paraId="058F882D" w14:textId="7F031869" w:rsidR="007E7BD0" w:rsidRPr="007E7BD0" w:rsidRDefault="007E7BD0" w:rsidP="007D76D3">
      <w:pPr>
        <w:pStyle w:val="ListParagraph"/>
        <w:numPr>
          <w:ilvl w:val="0"/>
          <w:numId w:val="5"/>
        </w:numPr>
        <w:ind w:left="1429"/>
        <w:rPr>
          <w:lang w:val="ru-RU"/>
        </w:rPr>
      </w:pPr>
      <w:r>
        <w:rPr>
          <w:lang w:val="en-US"/>
        </w:rPr>
        <w:t>Community</w:t>
      </w:r>
      <w:r w:rsidRPr="007E7BD0">
        <w:rPr>
          <w:lang w:val="ru-RU"/>
        </w:rPr>
        <w:t xml:space="preserve"> </w:t>
      </w:r>
      <w:r>
        <w:rPr>
          <w:lang w:val="en-US"/>
        </w:rPr>
        <w:t>string</w:t>
      </w:r>
      <w:r w:rsidRPr="007E7BD0">
        <w:rPr>
          <w:lang w:val="ru-RU"/>
        </w:rPr>
        <w:t xml:space="preserve"> (</w:t>
      </w:r>
      <w:r>
        <w:rPr>
          <w:lang w:val="ru-RU"/>
        </w:rPr>
        <w:t xml:space="preserve">заполняется в БАЗИС автоматически </w:t>
      </w:r>
      <w:r w:rsidR="00586D8C">
        <w:rPr>
          <w:lang w:val="ru-RU"/>
        </w:rPr>
        <w:t>значением «</w:t>
      </w:r>
      <w:r>
        <w:rPr>
          <w:lang w:val="en-US"/>
        </w:rPr>
        <w:t>public</w:t>
      </w:r>
      <w:r w:rsidR="00586D8C">
        <w:rPr>
          <w:lang w:val="ru-RU"/>
        </w:rPr>
        <w:t>»</w:t>
      </w:r>
      <w:r w:rsidRPr="007E7BD0">
        <w:rPr>
          <w:lang w:val="ru-RU"/>
        </w:rPr>
        <w:t>)</w:t>
      </w:r>
    </w:p>
    <w:p w14:paraId="506B2C3F" w14:textId="611FC9AA" w:rsidR="007E7BD0" w:rsidRPr="007E7BD0" w:rsidRDefault="007E7BD0" w:rsidP="007D76D3">
      <w:pPr>
        <w:pStyle w:val="ListParagraph"/>
        <w:numPr>
          <w:ilvl w:val="0"/>
          <w:numId w:val="5"/>
        </w:numPr>
        <w:ind w:left="1429"/>
      </w:pPr>
      <w:proofErr w:type="gramStart"/>
      <w:r>
        <w:rPr>
          <w:lang w:val="ru-RU"/>
        </w:rPr>
        <w:t>Флаг</w:t>
      </w:r>
      <w:proofErr w:type="gramEnd"/>
      <w:r>
        <w:rPr>
          <w:lang w:val="ru-RU"/>
        </w:rPr>
        <w:t xml:space="preserve"> Не выключать</w:t>
      </w:r>
      <w:r w:rsidR="00265C7F">
        <w:rPr>
          <w:lang w:val="ru-RU"/>
        </w:rPr>
        <w:t xml:space="preserve"> </w:t>
      </w:r>
      <w:r w:rsidR="00C81E5A">
        <w:rPr>
          <w:lang w:val="ru-RU"/>
        </w:rPr>
        <w:t>(</w:t>
      </w:r>
      <w:r w:rsidR="00C81E5A">
        <w:rPr>
          <w:lang w:val="en-US"/>
        </w:rPr>
        <w:t>Y</w:t>
      </w:r>
      <w:r w:rsidR="00C81E5A" w:rsidRPr="00C81E5A">
        <w:rPr>
          <w:lang w:val="ru-RU"/>
        </w:rPr>
        <w:t>)</w:t>
      </w:r>
    </w:p>
    <w:p w14:paraId="7F3802F0" w14:textId="1B88718D" w:rsidR="007E7BD0" w:rsidRDefault="007E7BD0" w:rsidP="007D76D3">
      <w:pPr>
        <w:pStyle w:val="ListParagraph"/>
        <w:numPr>
          <w:ilvl w:val="0"/>
          <w:numId w:val="5"/>
        </w:numPr>
        <w:ind w:left="1429"/>
        <w:rPr>
          <w:lang w:val="ru-RU"/>
        </w:rPr>
      </w:pPr>
      <w:r>
        <w:rPr>
          <w:lang w:val="ru-RU"/>
        </w:rPr>
        <w:t xml:space="preserve">Флаг нужен </w:t>
      </w:r>
      <w:r>
        <w:rPr>
          <w:lang w:val="en-US"/>
        </w:rPr>
        <w:t>backup</w:t>
      </w:r>
      <w:r w:rsidRPr="007E7BD0">
        <w:rPr>
          <w:lang w:val="ru-RU"/>
        </w:rPr>
        <w:t xml:space="preserve"> </w:t>
      </w:r>
      <w:r w:rsidR="00C81E5A">
        <w:rPr>
          <w:lang w:val="ru-RU"/>
        </w:rPr>
        <w:t>(</w:t>
      </w:r>
      <w:r w:rsidR="00C81E5A">
        <w:rPr>
          <w:lang w:val="en-US"/>
        </w:rPr>
        <w:t>Y</w:t>
      </w:r>
      <w:r w:rsidR="00C81E5A" w:rsidRPr="00C81E5A">
        <w:rPr>
          <w:lang w:val="ru-RU"/>
        </w:rPr>
        <w:t>)</w:t>
      </w:r>
    </w:p>
    <w:p w14:paraId="451A453D" w14:textId="77777777" w:rsidR="00265C7F" w:rsidRPr="007E7BD0" w:rsidRDefault="00265C7F" w:rsidP="00265C7F">
      <w:pPr>
        <w:pStyle w:val="ListParagraph"/>
        <w:ind w:left="1429"/>
        <w:rPr>
          <w:lang w:val="ru-RU"/>
        </w:rPr>
      </w:pPr>
    </w:p>
    <w:p w14:paraId="588EA1A6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3C798A68" w14:textId="09629056" w:rsidR="0061610E" w:rsidRPr="0061610E" w:rsidRDefault="0061610E" w:rsidP="003E757F">
      <w:pPr>
        <w:pStyle w:val="Heading2"/>
      </w:pPr>
      <w:bookmarkStart w:id="8" w:name="_Toc49930948"/>
      <w:r>
        <w:lastRenderedPageBreak/>
        <w:t xml:space="preserve">Новый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Новый подтвержден</w:t>
      </w:r>
      <w:bookmarkEnd w:id="8"/>
    </w:p>
    <w:p w14:paraId="7B3B0422" w14:textId="2E32A0D3" w:rsidR="002D2E6C" w:rsidRDefault="002D2E6C" w:rsidP="0061610E"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="00894C23" w:rsidRPr="00226368">
        <w:rPr>
          <w:b/>
          <w:bCs/>
        </w:rPr>
        <w:t>Оператор</w:t>
      </w:r>
      <w:r>
        <w:rPr>
          <w:b/>
          <w:bCs/>
        </w:rPr>
        <w:t>ом</w:t>
      </w:r>
      <w:r w:rsidR="00894C23">
        <w:t xml:space="preserve"> </w:t>
      </w:r>
    </w:p>
    <w:p w14:paraId="3D92BCAB" w14:textId="77777777" w:rsidR="002D2E6C" w:rsidRDefault="002D2E6C" w:rsidP="0061610E"/>
    <w:p w14:paraId="7FB2AB50" w14:textId="2DBE2D90" w:rsidR="009D61AF" w:rsidRDefault="009D61AF" w:rsidP="009D61AF">
      <w:r>
        <w:t xml:space="preserve">При изменении </w:t>
      </w:r>
      <w:r w:rsidR="00AC0A06" w:rsidRP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30371F71" w14:textId="5829FDBD" w:rsidR="00C97AAE" w:rsidRPr="00AC0A06" w:rsidRDefault="00CB3B2F" w:rsidP="00C97AA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Проверяются значения и/или з</w:t>
      </w:r>
      <w:r w:rsidR="00C97AAE" w:rsidRPr="00AC0A06">
        <w:rPr>
          <w:lang w:val="ru-RU"/>
        </w:rPr>
        <w:t>аполн</w:t>
      </w:r>
      <w:r w:rsidR="009D61AF">
        <w:rPr>
          <w:lang w:val="ru-RU"/>
        </w:rPr>
        <w:t>яются</w:t>
      </w:r>
      <w:r w:rsidR="00C97AAE" w:rsidRPr="00AC0A06">
        <w:rPr>
          <w:lang w:val="ru-RU"/>
        </w:rPr>
        <w:t xml:space="preserve"> атрибуты </w:t>
      </w:r>
    </w:p>
    <w:p w14:paraId="4DBDF93B" w14:textId="3E11C305" w:rsidR="00C97AAE" w:rsidRPr="00EA59AD" w:rsidRDefault="00EA59AD" w:rsidP="00C97AAE">
      <w:pPr>
        <w:pStyle w:val="ListParagraph"/>
        <w:numPr>
          <w:ilvl w:val="0"/>
          <w:numId w:val="16"/>
        </w:numPr>
      </w:pPr>
      <w:r w:rsidRPr="00EA59AD">
        <w:rPr>
          <w:lang w:val="ru-RU"/>
        </w:rPr>
        <w:t>Использование</w:t>
      </w:r>
    </w:p>
    <w:p w14:paraId="4A737A05" w14:textId="30805EE3" w:rsidR="00EA59AD" w:rsidRPr="00EA59AD" w:rsidRDefault="00EA59AD" w:rsidP="00C97AAE">
      <w:pPr>
        <w:pStyle w:val="ListParagraph"/>
        <w:numPr>
          <w:ilvl w:val="0"/>
          <w:numId w:val="16"/>
        </w:numPr>
      </w:pPr>
      <w:r w:rsidRPr="00EA59AD">
        <w:rPr>
          <w:lang w:val="ru-RU"/>
        </w:rPr>
        <w:t>Тип использования</w:t>
      </w:r>
    </w:p>
    <w:p w14:paraId="47C50281" w14:textId="3E176D9B" w:rsidR="00EA59AD" w:rsidRPr="00EA59AD" w:rsidRDefault="00EA59AD" w:rsidP="00C97AAE">
      <w:pPr>
        <w:pStyle w:val="ListParagraph"/>
        <w:numPr>
          <w:ilvl w:val="0"/>
          <w:numId w:val="16"/>
        </w:numPr>
      </w:pPr>
      <w:r w:rsidRPr="00EA59AD">
        <w:rPr>
          <w:lang w:val="ru-RU"/>
        </w:rPr>
        <w:t>Назначение</w:t>
      </w:r>
    </w:p>
    <w:p w14:paraId="0A9F1A23" w14:textId="77777777" w:rsidR="006826DE" w:rsidRPr="00EA59AD" w:rsidRDefault="006826DE" w:rsidP="006826DE">
      <w:pPr>
        <w:pStyle w:val="ListParagraph"/>
        <w:numPr>
          <w:ilvl w:val="0"/>
          <w:numId w:val="16"/>
        </w:numPr>
        <w:rPr>
          <w:lang w:val="en-US"/>
        </w:rPr>
      </w:pPr>
      <w:r w:rsidRPr="00EA59AD">
        <w:rPr>
          <w:lang w:val="en-US"/>
        </w:rPr>
        <w:t>IP</w:t>
      </w:r>
      <w:r w:rsidRPr="00EA59AD">
        <w:rPr>
          <w:lang w:val="ru-RU"/>
        </w:rPr>
        <w:t xml:space="preserve"> управления</w:t>
      </w:r>
    </w:p>
    <w:p w14:paraId="0C0F3BB5" w14:textId="77777777" w:rsidR="00C97AAE" w:rsidRPr="00EA59AD" w:rsidRDefault="00C97AAE" w:rsidP="00C97AAE">
      <w:pPr>
        <w:pStyle w:val="ListParagraph"/>
        <w:numPr>
          <w:ilvl w:val="0"/>
          <w:numId w:val="16"/>
        </w:numPr>
      </w:pPr>
      <w:r w:rsidRPr="00EA59AD">
        <w:rPr>
          <w:lang w:val="en-US"/>
        </w:rPr>
        <w:t>Community</w:t>
      </w:r>
      <w:r w:rsidRPr="00EA59AD">
        <w:rPr>
          <w:lang w:val="ru-RU"/>
        </w:rPr>
        <w:t xml:space="preserve"> </w:t>
      </w:r>
      <w:r w:rsidRPr="00EA59AD">
        <w:rPr>
          <w:lang w:val="en-US"/>
        </w:rPr>
        <w:t>String</w:t>
      </w:r>
    </w:p>
    <w:p w14:paraId="069046D5" w14:textId="57F29E69" w:rsidR="00E02953" w:rsidRDefault="00CB3B2F" w:rsidP="00C97AA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Проверяется (при наличии) или с</w:t>
      </w:r>
      <w:r w:rsidR="00E02953">
        <w:rPr>
          <w:lang w:val="ru-RU"/>
        </w:rPr>
        <w:t>озд</w:t>
      </w:r>
      <w:r w:rsidR="009D61AF">
        <w:rPr>
          <w:lang w:val="ru-RU"/>
        </w:rPr>
        <w:t>ается</w:t>
      </w:r>
      <w:r w:rsidR="00E02953">
        <w:rPr>
          <w:lang w:val="ru-RU"/>
        </w:rPr>
        <w:t xml:space="preserve"> связь между </w:t>
      </w:r>
      <w:r w:rsidR="00C97AAE" w:rsidRPr="00EA59AD">
        <w:rPr>
          <w:lang w:val="ru-RU"/>
        </w:rPr>
        <w:t>виртуальной машин</w:t>
      </w:r>
      <w:r w:rsidR="00E02953">
        <w:rPr>
          <w:lang w:val="ru-RU"/>
        </w:rPr>
        <w:t xml:space="preserve">ой и </w:t>
      </w:r>
      <w:r w:rsidR="00C97AAE" w:rsidRPr="00EA59AD">
        <w:rPr>
          <w:lang w:val="ru-RU"/>
        </w:rPr>
        <w:t>ответственн</w:t>
      </w:r>
      <w:r w:rsidR="00E02953">
        <w:rPr>
          <w:lang w:val="ru-RU"/>
        </w:rPr>
        <w:t>ым пользователем</w:t>
      </w:r>
    </w:p>
    <w:p w14:paraId="047778A3" w14:textId="720980CA" w:rsidR="00C97AAE" w:rsidRDefault="00CB3B2F" w:rsidP="00C97AA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Проверяется (при наличии) или с</w:t>
      </w:r>
      <w:r w:rsidR="009D61AF">
        <w:rPr>
          <w:lang w:val="ru-RU"/>
        </w:rPr>
        <w:t xml:space="preserve">оздается </w:t>
      </w:r>
      <w:r w:rsidR="00E02953">
        <w:rPr>
          <w:lang w:val="ru-RU"/>
        </w:rPr>
        <w:t xml:space="preserve">связь между </w:t>
      </w:r>
      <w:r w:rsidR="00E02953" w:rsidRPr="00EA59AD">
        <w:rPr>
          <w:lang w:val="ru-RU"/>
        </w:rPr>
        <w:t>виртуальной машин</w:t>
      </w:r>
      <w:r w:rsidR="00E02953">
        <w:rPr>
          <w:lang w:val="ru-RU"/>
        </w:rPr>
        <w:t xml:space="preserve">ой и </w:t>
      </w:r>
      <w:r w:rsidR="00E02953" w:rsidRPr="00EA59AD">
        <w:rPr>
          <w:lang w:val="ru-RU"/>
        </w:rPr>
        <w:t>ответственн</w:t>
      </w:r>
      <w:r w:rsidR="00E02953">
        <w:rPr>
          <w:lang w:val="ru-RU"/>
        </w:rPr>
        <w:t>ым администратором</w:t>
      </w:r>
    </w:p>
    <w:p w14:paraId="02C70FD0" w14:textId="2BF831ED" w:rsidR="009D61AF" w:rsidRDefault="009D61AF" w:rsidP="00C97AAE">
      <w:pPr>
        <w:pStyle w:val="ListParagraph"/>
        <w:numPr>
          <w:ilvl w:val="0"/>
          <w:numId w:val="6"/>
        </w:numPr>
        <w:rPr>
          <w:ins w:id="9" w:author="Daniel Ovsyannikov" w:date="2020-09-02T22:25:00Z"/>
          <w:lang w:val="ru-RU"/>
        </w:rPr>
      </w:pPr>
      <w:r>
        <w:rPr>
          <w:lang w:val="ru-RU"/>
        </w:rPr>
        <w:t>Снимается флаг Новый сервер</w:t>
      </w:r>
      <w:r w:rsidR="006E7F60" w:rsidRPr="006E7F60">
        <w:rPr>
          <w:lang w:val="ru-RU"/>
        </w:rPr>
        <w:t xml:space="preserve"> </w:t>
      </w:r>
      <w:r w:rsidR="006E7F60">
        <w:rPr>
          <w:lang w:val="ru-RU"/>
        </w:rPr>
        <w:t>(</w:t>
      </w:r>
      <w:r w:rsidR="006E7F60">
        <w:rPr>
          <w:lang w:val="en-US"/>
        </w:rPr>
        <w:t>N</w:t>
      </w:r>
      <w:r w:rsidR="006E7F60">
        <w:rPr>
          <w:lang w:val="ru-RU"/>
        </w:rPr>
        <w:t>)</w:t>
      </w:r>
    </w:p>
    <w:p w14:paraId="6BA01428" w14:textId="7732322C" w:rsidR="00991B3D" w:rsidRPr="00EA59AD" w:rsidRDefault="00991B3D" w:rsidP="00C97AAE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ins w:id="10" w:author="Daniel Ovsyannikov" w:date="2020-09-02T22:25:00Z">
        <w:r w:rsidRPr="00991B3D">
          <w:rPr>
            <w:highlight w:val="yellow"/>
          </w:rPr>
          <w:t>Хост</w:t>
        </w:r>
        <w:proofErr w:type="spellEnd"/>
        <w:r w:rsidRPr="00991B3D">
          <w:rPr>
            <w:highlight w:val="yellow"/>
          </w:rPr>
          <w:t xml:space="preserve"> </w:t>
        </w:r>
        <w:proofErr w:type="spellStart"/>
        <w:r w:rsidRPr="00991B3D">
          <w:rPr>
            <w:highlight w:val="yellow"/>
          </w:rPr>
          <w:t>добавляется</w:t>
        </w:r>
        <w:proofErr w:type="spellEnd"/>
        <w:r w:rsidRPr="00991B3D">
          <w:rPr>
            <w:highlight w:val="yellow"/>
          </w:rPr>
          <w:t xml:space="preserve"> в </w:t>
        </w:r>
        <w:r w:rsidRPr="00991B3D">
          <w:rPr>
            <w:highlight w:val="yellow"/>
            <w:lang w:val="en-US"/>
          </w:rPr>
          <w:t>Zabbix</w:t>
        </w:r>
      </w:ins>
    </w:p>
    <w:p w14:paraId="69E153A1" w14:textId="4EDB7687" w:rsidR="00FF274E" w:rsidRPr="00E02953" w:rsidRDefault="00FF274E" w:rsidP="00FF274E"/>
    <w:p w14:paraId="545EF32E" w14:textId="4CE17D4F" w:rsidR="00FF274E" w:rsidRPr="00FF274E" w:rsidRDefault="00FF274E" w:rsidP="00FF274E">
      <w:r>
        <w:t xml:space="preserve">Дополнительно </w:t>
      </w:r>
      <w:r w:rsidRPr="00FF274E">
        <w:rPr>
          <w:b/>
          <w:bCs/>
        </w:rPr>
        <w:t xml:space="preserve">после изменения </w:t>
      </w:r>
      <w:r w:rsidR="00AC0A06">
        <w:rPr>
          <w:b/>
          <w:bCs/>
        </w:rPr>
        <w:t>состояния</w:t>
      </w:r>
      <w:r w:rsidR="00AC0A06">
        <w:t xml:space="preserve"> </w:t>
      </w:r>
      <w:r>
        <w:t>Оператор может инициировать внеплановую процедуру синхронизации с системой мониторинга.</w:t>
      </w:r>
    </w:p>
    <w:p w14:paraId="0769C1E3" w14:textId="77777777" w:rsidR="00FF274E" w:rsidRPr="00FF274E" w:rsidRDefault="00FF274E" w:rsidP="00FF274E"/>
    <w:p w14:paraId="05D1D164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306AB305" w14:textId="5BBBB4B3" w:rsidR="0061610E" w:rsidRDefault="0061610E" w:rsidP="003E757F">
      <w:pPr>
        <w:pStyle w:val="Heading2"/>
        <w:rPr>
          <w:ins w:id="11" w:author="Daniel Ovsyannikov" w:date="2020-09-02T22:28:00Z"/>
          <w:highlight w:val="yellow"/>
        </w:rPr>
      </w:pPr>
      <w:bookmarkStart w:id="12" w:name="_Toc49930949"/>
      <w:r w:rsidRPr="00991B3D">
        <w:rPr>
          <w:highlight w:val="yellow"/>
        </w:rPr>
        <w:lastRenderedPageBreak/>
        <w:t xml:space="preserve">Новый </w:t>
      </w:r>
      <w:r w:rsidRPr="00991B3D">
        <w:rPr>
          <w:highlight w:val="yellow"/>
          <w:lang w:val="en-US"/>
        </w:rPr>
        <w:sym w:font="Wingdings" w:char="F0E0"/>
      </w:r>
      <w:r w:rsidRPr="00991B3D">
        <w:rPr>
          <w:highlight w:val="yellow"/>
        </w:rPr>
        <w:t xml:space="preserve"> Удален</w:t>
      </w:r>
      <w:r w:rsidR="008F691A" w:rsidRPr="00991B3D">
        <w:rPr>
          <w:highlight w:val="yellow"/>
        </w:rPr>
        <w:t>ие подтверждено</w:t>
      </w:r>
      <w:bookmarkEnd w:id="12"/>
    </w:p>
    <w:p w14:paraId="4B101476" w14:textId="6D2F2A8B" w:rsidR="00991B3D" w:rsidRPr="00991B3D" w:rsidDel="000C23D2" w:rsidRDefault="00991B3D" w:rsidP="00991B3D">
      <w:pPr>
        <w:rPr>
          <w:del w:id="13" w:author="Daniel Ovsyannikov" w:date="2020-09-02T22:41:00Z"/>
          <w:highlight w:val="yellow"/>
        </w:rPr>
      </w:pPr>
    </w:p>
    <w:p w14:paraId="49E84825" w14:textId="0C704F22" w:rsidR="0061610E" w:rsidRPr="002D2E6C" w:rsidRDefault="002D2E6C" w:rsidP="0061610E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 xml:space="preserve">состояния </w:t>
      </w:r>
      <w:r>
        <w:rPr>
          <w:b/>
          <w:bCs/>
        </w:rPr>
        <w:t xml:space="preserve">производится </w:t>
      </w:r>
      <w:r w:rsidR="00B90729" w:rsidRPr="00226368">
        <w:rPr>
          <w:b/>
          <w:bCs/>
        </w:rPr>
        <w:t>Процедур</w:t>
      </w:r>
      <w:r>
        <w:rPr>
          <w:b/>
          <w:bCs/>
        </w:rPr>
        <w:t>ой</w:t>
      </w:r>
      <w:r w:rsidR="00B90729" w:rsidRPr="00226368">
        <w:rPr>
          <w:b/>
          <w:bCs/>
        </w:rPr>
        <w:t xml:space="preserve"> </w:t>
      </w:r>
      <w:proofErr w:type="spellStart"/>
      <w:r w:rsidR="00B90729" w:rsidRPr="00226368">
        <w:rPr>
          <w:b/>
          <w:bCs/>
        </w:rPr>
        <w:t>автообнаружения</w:t>
      </w:r>
      <w:proofErr w:type="spellEnd"/>
      <w:r w:rsidR="00B90729"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</w:p>
    <w:p w14:paraId="40417976" w14:textId="77777777" w:rsidR="00176480" w:rsidRDefault="00176480" w:rsidP="00F05F01"/>
    <w:p w14:paraId="282AA3BE" w14:textId="42152537" w:rsidR="00F05F01" w:rsidRPr="00FB6993" w:rsidRDefault="00F05F01" w:rsidP="00F05F01">
      <w:r>
        <w:t xml:space="preserve">Изменение </w:t>
      </w:r>
      <w:r w:rsidR="00AC0A06" w:rsidRPr="00AC0A06">
        <w:t>состояния</w:t>
      </w:r>
      <w:r w:rsidR="00AC0A06">
        <w:t xml:space="preserve"> </w:t>
      </w:r>
      <w:r>
        <w:t>производится, если выполня</w:t>
      </w:r>
      <w:r w:rsidR="00A366D3">
        <w:t>ю</w:t>
      </w:r>
      <w:r>
        <w:t xml:space="preserve">тся </w:t>
      </w:r>
      <w:r w:rsidR="00003047">
        <w:t xml:space="preserve">перечисленные ниже </w:t>
      </w:r>
      <w:r>
        <w:t>услови</w:t>
      </w:r>
      <w:r w:rsidR="00A366D3">
        <w:t>я</w:t>
      </w:r>
      <w:r w:rsidR="00FB6993" w:rsidRPr="00FB6993">
        <w:t>:</w:t>
      </w:r>
    </w:p>
    <w:p w14:paraId="3A564A2B" w14:textId="3CA9D1ED" w:rsidR="00F05F01" w:rsidRDefault="00024242" w:rsidP="00F901E7">
      <w:pPr>
        <w:pStyle w:val="ListParagraph"/>
        <w:numPr>
          <w:ilvl w:val="0"/>
          <w:numId w:val="11"/>
        </w:numPr>
        <w:rPr>
          <w:lang w:val="ru-RU"/>
        </w:rPr>
      </w:pPr>
      <w:r w:rsidRPr="00A366D3">
        <w:rPr>
          <w:lang w:val="ru-RU"/>
        </w:rPr>
        <w:t xml:space="preserve">Для </w:t>
      </w:r>
      <w:r w:rsidR="00F05F01" w:rsidRPr="00A366D3">
        <w:rPr>
          <w:lang w:val="ru-RU"/>
        </w:rPr>
        <w:t>зарегистрированн</w:t>
      </w:r>
      <w:r w:rsidRPr="00A366D3">
        <w:rPr>
          <w:lang w:val="ru-RU"/>
        </w:rPr>
        <w:t>ого</w:t>
      </w:r>
      <w:r w:rsidR="00F05F01" w:rsidRPr="00A366D3">
        <w:rPr>
          <w:lang w:val="ru-RU"/>
        </w:rPr>
        <w:t xml:space="preserve"> в Базис виртуальн</w:t>
      </w:r>
      <w:r w:rsidRPr="00A366D3">
        <w:rPr>
          <w:lang w:val="ru-RU"/>
        </w:rPr>
        <w:t>ого</w:t>
      </w:r>
      <w:r w:rsidR="00F05F01" w:rsidRPr="00A366D3">
        <w:rPr>
          <w:lang w:val="ru-RU"/>
        </w:rPr>
        <w:t xml:space="preserve"> сервер</w:t>
      </w:r>
      <w:r w:rsidRPr="00A366D3">
        <w:rPr>
          <w:lang w:val="ru-RU"/>
        </w:rPr>
        <w:t>а</w:t>
      </w:r>
      <w:r w:rsidR="00F05F01" w:rsidRPr="00A366D3">
        <w:rPr>
          <w:lang w:val="ru-RU"/>
        </w:rPr>
        <w:t xml:space="preserve"> </w:t>
      </w:r>
      <w:r w:rsidR="00AC0A06" w:rsidRPr="00A366D3">
        <w:rPr>
          <w:lang w:val="ru-RU"/>
        </w:rPr>
        <w:t>в состоянии</w:t>
      </w:r>
      <w:r w:rsidR="00F05F01" w:rsidRPr="00A366D3">
        <w:rPr>
          <w:lang w:val="ru-RU"/>
        </w:rPr>
        <w:t xml:space="preserve"> </w:t>
      </w:r>
      <w:r w:rsidR="00F05F01" w:rsidRPr="00A366D3">
        <w:rPr>
          <w:b/>
          <w:bCs/>
          <w:lang w:val="ru-RU"/>
        </w:rPr>
        <w:t>Новый</w:t>
      </w:r>
      <w:r w:rsidR="00F05F01" w:rsidRPr="00A366D3">
        <w:rPr>
          <w:lang w:val="ru-RU"/>
        </w:rPr>
        <w:t xml:space="preserve"> не</w:t>
      </w:r>
      <w:r w:rsidRPr="00A366D3">
        <w:rPr>
          <w:lang w:val="ru-RU"/>
        </w:rPr>
        <w:t xml:space="preserve"> обнаружен сервер в </w:t>
      </w:r>
      <w:proofErr w:type="spellStart"/>
      <w:r w:rsidRPr="00A366D3">
        <w:rPr>
          <w:lang w:val="ru-RU"/>
        </w:rPr>
        <w:t>vmware</w:t>
      </w:r>
      <w:proofErr w:type="spellEnd"/>
      <w:r w:rsidRPr="00A366D3">
        <w:rPr>
          <w:lang w:val="ru-RU"/>
        </w:rPr>
        <w:t xml:space="preserve"> </w:t>
      </w:r>
      <w:r w:rsidR="00F05F01" w:rsidRPr="00A366D3">
        <w:rPr>
          <w:lang w:val="ru-RU"/>
        </w:rPr>
        <w:t>с совпадающим атрибут</w:t>
      </w:r>
      <w:r w:rsidRPr="00A366D3">
        <w:rPr>
          <w:lang w:val="ru-RU"/>
        </w:rPr>
        <w:t>ом</w:t>
      </w:r>
      <w:r w:rsidR="00A366D3">
        <w:rPr>
          <w:lang w:val="ru-RU"/>
        </w:rPr>
        <w:t xml:space="preserve"> </w:t>
      </w:r>
      <w:r w:rsidR="00F05F01" w:rsidRPr="00A366D3">
        <w:rPr>
          <w:lang w:val="ru-RU"/>
        </w:rPr>
        <w:t>UUID</w:t>
      </w:r>
      <w:r w:rsidR="00003047" w:rsidRPr="00003047">
        <w:rPr>
          <w:lang w:val="ru-RU"/>
        </w:rPr>
        <w:t>;</w:t>
      </w:r>
    </w:p>
    <w:p w14:paraId="59E73FFF" w14:textId="5698F755" w:rsidR="00003047" w:rsidRPr="00A366D3" w:rsidRDefault="00B56AEC" w:rsidP="00F901E7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У сервера в Базис установлен </w:t>
      </w:r>
      <w:r w:rsidRPr="00B56AEC">
        <w:rPr>
          <w:highlight w:val="yellow"/>
          <w:lang w:val="ru-RU"/>
        </w:rPr>
        <w:t xml:space="preserve">флаг </w:t>
      </w:r>
      <w:r w:rsidRPr="0045167A">
        <w:rPr>
          <w:highlight w:val="yellow"/>
          <w:lang w:val="ru-RU"/>
        </w:rPr>
        <w:t>____</w:t>
      </w:r>
      <w:proofErr w:type="gramStart"/>
      <w:r w:rsidRPr="0045167A">
        <w:rPr>
          <w:highlight w:val="yellow"/>
          <w:lang w:val="ru-RU"/>
        </w:rPr>
        <w:t>_</w:t>
      </w:r>
      <w:r w:rsidR="0045167A" w:rsidRPr="0045167A">
        <w:rPr>
          <w:highlight w:val="yellow"/>
          <w:lang w:val="ru-RU"/>
        </w:rPr>
        <w:t>( требует</w:t>
      </w:r>
      <w:proofErr w:type="gramEnd"/>
      <w:r w:rsidR="0045167A" w:rsidRPr="0045167A">
        <w:rPr>
          <w:highlight w:val="yellow"/>
          <w:lang w:val="ru-RU"/>
        </w:rPr>
        <w:t xml:space="preserve"> доработок Кирилла)</w:t>
      </w:r>
    </w:p>
    <w:p w14:paraId="5FDA4F1D" w14:textId="77777777" w:rsidR="00F05F01" w:rsidRDefault="00F05F01" w:rsidP="00DE5F38"/>
    <w:p w14:paraId="3DC4D98A" w14:textId="375F9DD4" w:rsidR="00DE5F38" w:rsidRDefault="00DE5F38" w:rsidP="00402964">
      <w:pPr>
        <w:tabs>
          <w:tab w:val="left" w:pos="709"/>
        </w:tabs>
      </w:pPr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44991B8E" w14:textId="1F2A62AD" w:rsidR="00F05F01" w:rsidRPr="00BD2622" w:rsidRDefault="00F05F01" w:rsidP="00FA2A50">
      <w:pPr>
        <w:pStyle w:val="ListParagraph"/>
        <w:numPr>
          <w:ilvl w:val="0"/>
          <w:numId w:val="35"/>
        </w:numPr>
        <w:rPr>
          <w:highlight w:val="yellow"/>
        </w:rPr>
      </w:pPr>
      <w:r w:rsidRPr="00BD2622">
        <w:rPr>
          <w:highlight w:val="yellow"/>
          <w:lang w:val="ru-RU"/>
        </w:rPr>
        <w:t>Измен</w:t>
      </w:r>
      <w:r w:rsidR="00E024D2" w:rsidRPr="00BD2622">
        <w:rPr>
          <w:highlight w:val="yellow"/>
          <w:lang w:val="ru-RU"/>
        </w:rPr>
        <w:t>яется</w:t>
      </w:r>
      <w:r w:rsidRPr="00BD2622">
        <w:rPr>
          <w:highlight w:val="yellow"/>
          <w:lang w:val="ru-RU"/>
        </w:rPr>
        <w:t xml:space="preserve"> состояние следующих флагов</w:t>
      </w:r>
    </w:p>
    <w:p w14:paraId="08B3C01F" w14:textId="403C9E74" w:rsidR="00DE5F38" w:rsidRPr="00BD2622" w:rsidRDefault="00DE5F38" w:rsidP="007D76D3">
      <w:pPr>
        <w:pStyle w:val="ListParagraph"/>
        <w:numPr>
          <w:ilvl w:val="0"/>
          <w:numId w:val="10"/>
        </w:numPr>
        <w:rPr>
          <w:highlight w:val="yellow"/>
          <w:lang w:val="ru-RU"/>
        </w:rPr>
      </w:pPr>
      <w:r w:rsidRPr="00BD2622">
        <w:rPr>
          <w:highlight w:val="yellow"/>
          <w:lang w:val="ru-RU"/>
        </w:rPr>
        <w:t>Сн</w:t>
      </w:r>
      <w:r w:rsidR="000D7490" w:rsidRPr="00BD2622">
        <w:rPr>
          <w:highlight w:val="yellow"/>
          <w:lang w:val="ru-RU"/>
        </w:rPr>
        <w:t>имается</w:t>
      </w:r>
      <w:r w:rsidRPr="00BD2622">
        <w:rPr>
          <w:highlight w:val="yellow"/>
          <w:lang w:val="ru-RU"/>
        </w:rPr>
        <w:t xml:space="preserve"> флаг Новый</w:t>
      </w:r>
      <w:r w:rsidR="00E024D2" w:rsidRPr="00BD2622">
        <w:rPr>
          <w:highlight w:val="yellow"/>
          <w:lang w:val="ru-RU"/>
        </w:rPr>
        <w:t xml:space="preserve"> сервер (</w:t>
      </w:r>
      <w:r w:rsidR="00E024D2" w:rsidRPr="00BD2622">
        <w:rPr>
          <w:highlight w:val="yellow"/>
          <w:lang w:val="en-US"/>
        </w:rPr>
        <w:t>N</w:t>
      </w:r>
      <w:r w:rsidR="00E024D2" w:rsidRPr="00BD2622">
        <w:rPr>
          <w:highlight w:val="yellow"/>
          <w:lang w:val="ru-RU"/>
        </w:rPr>
        <w:t>)</w:t>
      </w:r>
    </w:p>
    <w:p w14:paraId="72DE1B48" w14:textId="35DE08CB" w:rsidR="00DE5F38" w:rsidRPr="00BD2622" w:rsidRDefault="00DE5F38" w:rsidP="007D76D3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 w:rsidRPr="00BD2622">
        <w:rPr>
          <w:highlight w:val="yellow"/>
        </w:rPr>
        <w:t>Установ</w:t>
      </w:r>
      <w:r w:rsidR="000D7490" w:rsidRPr="00BD2622">
        <w:rPr>
          <w:highlight w:val="yellow"/>
          <w:lang w:val="ru-RU"/>
        </w:rPr>
        <w:t>ливается</w:t>
      </w:r>
      <w:proofErr w:type="spellEnd"/>
      <w:r w:rsidRPr="00BD2622">
        <w:rPr>
          <w:highlight w:val="yellow"/>
        </w:rPr>
        <w:t xml:space="preserve"> </w:t>
      </w:r>
      <w:proofErr w:type="spellStart"/>
      <w:r w:rsidRPr="00BD2622">
        <w:rPr>
          <w:highlight w:val="yellow"/>
        </w:rPr>
        <w:t>флаг</w:t>
      </w:r>
      <w:proofErr w:type="spellEnd"/>
      <w:r w:rsidRPr="00BD2622">
        <w:rPr>
          <w:highlight w:val="yellow"/>
        </w:rPr>
        <w:t xml:space="preserve"> </w:t>
      </w:r>
      <w:proofErr w:type="spellStart"/>
      <w:r w:rsidRPr="00BD2622">
        <w:rPr>
          <w:highlight w:val="yellow"/>
        </w:rPr>
        <w:t>Удален</w:t>
      </w:r>
      <w:proofErr w:type="spellEnd"/>
      <w:r w:rsidR="00E024D2" w:rsidRPr="00BD2622">
        <w:rPr>
          <w:highlight w:val="yellow"/>
        </w:rPr>
        <w:t xml:space="preserve"> (Y)</w:t>
      </w:r>
    </w:p>
    <w:p w14:paraId="22041157" w14:textId="31796CDD" w:rsidR="00EC5045" w:rsidRPr="00BD2622" w:rsidRDefault="00EC5045" w:rsidP="00EC5045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 w:rsidRPr="00BD2622">
        <w:rPr>
          <w:highlight w:val="yellow"/>
        </w:rPr>
        <w:t>Установ</w:t>
      </w:r>
      <w:r w:rsidRPr="00BD2622">
        <w:rPr>
          <w:highlight w:val="yellow"/>
          <w:lang w:val="ru-RU"/>
        </w:rPr>
        <w:t>ливается</w:t>
      </w:r>
      <w:proofErr w:type="spellEnd"/>
      <w:r w:rsidRPr="00BD2622">
        <w:rPr>
          <w:highlight w:val="yellow"/>
        </w:rPr>
        <w:t xml:space="preserve"> </w:t>
      </w:r>
      <w:proofErr w:type="spellStart"/>
      <w:r w:rsidRPr="00BD2622">
        <w:rPr>
          <w:highlight w:val="yellow"/>
        </w:rPr>
        <w:t>флаг</w:t>
      </w:r>
      <w:proofErr w:type="spellEnd"/>
      <w:r w:rsidRPr="00BD2622">
        <w:rPr>
          <w:highlight w:val="yellow"/>
        </w:rPr>
        <w:t xml:space="preserve"> </w:t>
      </w:r>
      <w:proofErr w:type="spellStart"/>
      <w:r w:rsidRPr="00BD2622">
        <w:rPr>
          <w:highlight w:val="yellow"/>
        </w:rPr>
        <w:t>Удален</w:t>
      </w:r>
      <w:r w:rsidRPr="00BD2622">
        <w:rPr>
          <w:highlight w:val="yellow"/>
          <w:lang w:val="ru-RU"/>
        </w:rPr>
        <w:t>ие</w:t>
      </w:r>
      <w:proofErr w:type="spellEnd"/>
      <w:r w:rsidRPr="00BD2622">
        <w:rPr>
          <w:highlight w:val="yellow"/>
          <w:lang w:val="ru-RU"/>
        </w:rPr>
        <w:t xml:space="preserve"> подтверждено</w:t>
      </w:r>
      <w:r w:rsidRPr="00BD2622">
        <w:rPr>
          <w:highlight w:val="yellow"/>
        </w:rPr>
        <w:t xml:space="preserve"> (Y)</w:t>
      </w:r>
    </w:p>
    <w:p w14:paraId="0A49BC10" w14:textId="0BC5F224" w:rsidR="00DE5F38" w:rsidRPr="00586D8C" w:rsidRDefault="00F05F01" w:rsidP="00FA2A50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Удал</w:t>
      </w:r>
      <w:r w:rsidR="00B955AA">
        <w:rPr>
          <w:lang w:val="ru-RU"/>
        </w:rPr>
        <w:t>яются</w:t>
      </w:r>
      <w:r>
        <w:rPr>
          <w:lang w:val="ru-RU"/>
        </w:rPr>
        <w:t xml:space="preserve"> связанные с виртуальным сервером </w:t>
      </w:r>
      <w:r w:rsidR="00DE5F38" w:rsidRPr="00586D8C">
        <w:rPr>
          <w:lang w:val="ru-RU"/>
        </w:rPr>
        <w:t>смонтированны</w:t>
      </w:r>
      <w:r>
        <w:rPr>
          <w:lang w:val="ru-RU"/>
        </w:rPr>
        <w:t>е</w:t>
      </w:r>
      <w:r w:rsidR="00DE5F38" w:rsidRPr="00586D8C">
        <w:rPr>
          <w:lang w:val="ru-RU"/>
        </w:rPr>
        <w:t xml:space="preserve"> файловы</w:t>
      </w:r>
      <w:r>
        <w:rPr>
          <w:lang w:val="ru-RU"/>
        </w:rPr>
        <w:t>е</w:t>
      </w:r>
      <w:r w:rsidR="00DE5F38" w:rsidRPr="00586D8C">
        <w:rPr>
          <w:lang w:val="ru-RU"/>
        </w:rPr>
        <w:t xml:space="preserve"> систем</w:t>
      </w:r>
      <w:r>
        <w:rPr>
          <w:lang w:val="ru-RU"/>
        </w:rPr>
        <w:t>ы и соответствующие связи</w:t>
      </w:r>
    </w:p>
    <w:p w14:paraId="55A8575D" w14:textId="6F3F484A" w:rsidR="00F05F01" w:rsidRDefault="00B955AA" w:rsidP="00FA2A50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Удаляются </w:t>
      </w:r>
      <w:r w:rsidR="00F05F01">
        <w:rPr>
          <w:lang w:val="ru-RU"/>
        </w:rPr>
        <w:t xml:space="preserve">связанные с виртуальным сервером </w:t>
      </w:r>
      <w:r w:rsidR="00F05F01">
        <w:rPr>
          <w:lang w:val="en-US"/>
        </w:rPr>
        <w:t>IP</w:t>
      </w:r>
      <w:r w:rsidR="00F05F01" w:rsidRPr="00F05F01">
        <w:rPr>
          <w:lang w:val="ru-RU"/>
        </w:rPr>
        <w:t xml:space="preserve"> </w:t>
      </w:r>
      <w:r w:rsidR="00F05F01">
        <w:rPr>
          <w:lang w:val="ru-RU"/>
        </w:rPr>
        <w:t>адреса и соответствующие связи</w:t>
      </w:r>
    </w:p>
    <w:p w14:paraId="4EDB631F" w14:textId="77777777" w:rsidR="00FA2A50" w:rsidRDefault="00FA2A50" w:rsidP="00FA2A50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Удаляется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пользователем</w:t>
      </w:r>
    </w:p>
    <w:p w14:paraId="51767739" w14:textId="77777777" w:rsidR="00FA2A50" w:rsidRDefault="00FA2A50" w:rsidP="00FA2A50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Удаляется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администратором</w:t>
      </w:r>
    </w:p>
    <w:p w14:paraId="69C53DA9" w14:textId="77777777" w:rsidR="00FA2A50" w:rsidRPr="00586D8C" w:rsidRDefault="00FA2A50" w:rsidP="00FA2A50">
      <w:pPr>
        <w:pStyle w:val="ListParagraph"/>
        <w:rPr>
          <w:lang w:val="ru-RU"/>
        </w:rPr>
      </w:pPr>
    </w:p>
    <w:p w14:paraId="0A638A2F" w14:textId="08A0FA59" w:rsidR="00DE5F38" w:rsidRPr="00586D8C" w:rsidRDefault="00DE5F38" w:rsidP="00DE5F38"/>
    <w:p w14:paraId="7A94419B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7046F5E9" w14:textId="5D5AAC63" w:rsidR="004B2E91" w:rsidRPr="00BD2622" w:rsidRDefault="004B2E91" w:rsidP="004B2E91">
      <w:pPr>
        <w:pStyle w:val="Heading2"/>
        <w:rPr>
          <w:highlight w:val="yellow"/>
        </w:rPr>
      </w:pPr>
      <w:bookmarkStart w:id="14" w:name="_Toc49930950"/>
      <w:r w:rsidRPr="00BD2622">
        <w:rPr>
          <w:highlight w:val="yellow"/>
        </w:rPr>
        <w:lastRenderedPageBreak/>
        <w:t xml:space="preserve">Новый </w:t>
      </w:r>
      <w:r w:rsidRPr="00BD2622">
        <w:rPr>
          <w:highlight w:val="yellow"/>
          <w:lang w:val="en-US"/>
        </w:rPr>
        <w:sym w:font="Wingdings" w:char="F0E0"/>
      </w:r>
      <w:r w:rsidRPr="00BD2622">
        <w:rPr>
          <w:highlight w:val="yellow"/>
          <w:lang w:val="en-US"/>
        </w:rPr>
        <w:t xml:space="preserve"> </w:t>
      </w:r>
      <w:r w:rsidRPr="00BD2622">
        <w:rPr>
          <w:highlight w:val="yellow"/>
        </w:rPr>
        <w:t>Отсутствует в БАЗИС</w:t>
      </w:r>
      <w:bookmarkEnd w:id="14"/>
    </w:p>
    <w:p w14:paraId="439CCF24" w14:textId="77777777" w:rsidR="00CA5BA3" w:rsidRDefault="004B2E91" w:rsidP="004B2E91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="00CA5BA3">
        <w:rPr>
          <w:b/>
          <w:bCs/>
        </w:rPr>
        <w:t>в следующих случаях</w:t>
      </w:r>
      <w:r w:rsidR="00CA5BA3" w:rsidRPr="00CA5BA3">
        <w:rPr>
          <w:b/>
          <w:bCs/>
        </w:rPr>
        <w:t>:</w:t>
      </w:r>
    </w:p>
    <w:p w14:paraId="44C5418E" w14:textId="25CFABC7" w:rsidR="002B4355" w:rsidRPr="00A4443D" w:rsidRDefault="002B4355" w:rsidP="00A4443D">
      <w:pPr>
        <w:pStyle w:val="ListParagraph"/>
        <w:numPr>
          <w:ilvl w:val="0"/>
          <w:numId w:val="36"/>
        </w:numPr>
        <w:rPr>
          <w:b/>
          <w:bCs/>
        </w:rPr>
      </w:pPr>
      <w:proofErr w:type="spellStart"/>
      <w:r w:rsidRPr="00A4443D">
        <w:rPr>
          <w:b/>
          <w:bCs/>
        </w:rPr>
        <w:t>Процедурой</w:t>
      </w:r>
      <w:proofErr w:type="spellEnd"/>
      <w:r w:rsidRPr="00A4443D">
        <w:rPr>
          <w:b/>
          <w:bCs/>
        </w:rPr>
        <w:t xml:space="preserve"> </w:t>
      </w:r>
      <w:proofErr w:type="spellStart"/>
      <w:r w:rsidRPr="00A4443D">
        <w:rPr>
          <w:b/>
          <w:bCs/>
        </w:rPr>
        <w:t>автообнаружения</w:t>
      </w:r>
      <w:proofErr w:type="spellEnd"/>
      <w:r w:rsidRPr="00A4443D">
        <w:rPr>
          <w:b/>
          <w:bCs/>
        </w:rPr>
        <w:t xml:space="preserve"> </w:t>
      </w:r>
      <w:proofErr w:type="spellStart"/>
      <w:r w:rsidRPr="00A4443D">
        <w:rPr>
          <w:b/>
          <w:bCs/>
        </w:rPr>
        <w:t>интеграционного</w:t>
      </w:r>
      <w:proofErr w:type="spellEnd"/>
      <w:r w:rsidRPr="00A4443D">
        <w:rPr>
          <w:b/>
          <w:bCs/>
        </w:rPr>
        <w:t xml:space="preserve"> </w:t>
      </w:r>
      <w:proofErr w:type="spellStart"/>
      <w:r w:rsidRPr="00A4443D">
        <w:rPr>
          <w:b/>
          <w:bCs/>
        </w:rPr>
        <w:t>интерфейса</w:t>
      </w:r>
      <w:proofErr w:type="spellEnd"/>
      <w:r w:rsidRPr="00A4443D">
        <w:rPr>
          <w:b/>
          <w:bCs/>
        </w:rPr>
        <w:t xml:space="preserve"> с </w:t>
      </w:r>
      <w:proofErr w:type="spellStart"/>
      <w:r w:rsidRPr="00A4443D">
        <w:rPr>
          <w:b/>
          <w:bCs/>
          <w:lang w:val="en-US"/>
        </w:rPr>
        <w:t>vmware</w:t>
      </w:r>
      <w:proofErr w:type="spellEnd"/>
    </w:p>
    <w:p w14:paraId="7C57537C" w14:textId="5C49A746" w:rsidR="002B4355" w:rsidRPr="00213C9B" w:rsidRDefault="002B4355" w:rsidP="00A4443D">
      <w:pPr>
        <w:pStyle w:val="ListParagraph"/>
        <w:rPr>
          <w:b/>
          <w:bCs/>
          <w:lang w:val="ru-RU"/>
        </w:rPr>
      </w:pPr>
      <w:proofErr w:type="spellStart"/>
      <w:r w:rsidRPr="00A4443D">
        <w:rPr>
          <w:b/>
          <w:bCs/>
        </w:rPr>
        <w:t>при</w:t>
      </w:r>
      <w:proofErr w:type="spellEnd"/>
      <w:r w:rsidRPr="00A4443D">
        <w:rPr>
          <w:b/>
          <w:bCs/>
        </w:rPr>
        <w:t xml:space="preserve"> </w:t>
      </w:r>
      <w:proofErr w:type="spellStart"/>
      <w:r w:rsidRPr="00A4443D">
        <w:rPr>
          <w:b/>
          <w:bCs/>
        </w:rPr>
        <w:t>обнаружении</w:t>
      </w:r>
      <w:proofErr w:type="spellEnd"/>
      <w:r w:rsidRPr="00A4443D">
        <w:rPr>
          <w:b/>
          <w:bCs/>
        </w:rPr>
        <w:t xml:space="preserve">, </w:t>
      </w:r>
      <w:proofErr w:type="spellStart"/>
      <w:r w:rsidRPr="00A4443D">
        <w:rPr>
          <w:b/>
          <w:bCs/>
        </w:rPr>
        <w:t>что</w:t>
      </w:r>
      <w:proofErr w:type="spellEnd"/>
      <w:r w:rsidRPr="00A4443D">
        <w:rPr>
          <w:b/>
          <w:bCs/>
        </w:rPr>
        <w:t xml:space="preserve"> </w:t>
      </w:r>
      <w:proofErr w:type="spellStart"/>
      <w:r w:rsidR="00A4443D" w:rsidRPr="00A4443D">
        <w:rPr>
          <w:b/>
          <w:bCs/>
        </w:rPr>
        <w:t>сервер</w:t>
      </w:r>
      <w:proofErr w:type="spellEnd"/>
      <w:r w:rsidR="00A4443D" w:rsidRPr="00A4443D">
        <w:rPr>
          <w:b/>
          <w:bCs/>
        </w:rPr>
        <w:t xml:space="preserve"> </w:t>
      </w:r>
      <w:proofErr w:type="spellStart"/>
      <w:r w:rsidR="00A4443D" w:rsidRPr="00A4443D">
        <w:rPr>
          <w:b/>
          <w:bCs/>
        </w:rPr>
        <w:t>удален</w:t>
      </w:r>
      <w:proofErr w:type="spellEnd"/>
      <w:r w:rsidR="00A4443D" w:rsidRPr="00A4443D">
        <w:rPr>
          <w:b/>
          <w:bCs/>
        </w:rPr>
        <w:t xml:space="preserve"> в </w:t>
      </w:r>
      <w:proofErr w:type="spellStart"/>
      <w:r w:rsidR="00A4443D" w:rsidRPr="00A4443D">
        <w:rPr>
          <w:b/>
          <w:bCs/>
          <w:lang w:val="en-US"/>
        </w:rPr>
        <w:t>vmware</w:t>
      </w:r>
      <w:proofErr w:type="spellEnd"/>
    </w:p>
    <w:p w14:paraId="6D54E4F3" w14:textId="2AFDABF7" w:rsidR="004B2E91" w:rsidRPr="00A4443D" w:rsidRDefault="0074427F" w:rsidP="00A4443D">
      <w:pPr>
        <w:pStyle w:val="ListParagraph"/>
        <w:numPr>
          <w:ilvl w:val="0"/>
          <w:numId w:val="36"/>
        </w:numPr>
        <w:rPr>
          <w:b/>
          <w:bCs/>
        </w:rPr>
      </w:pPr>
      <w:proofErr w:type="spellStart"/>
      <w:r w:rsidRPr="00A4443D">
        <w:rPr>
          <w:b/>
          <w:bCs/>
        </w:rPr>
        <w:t>Оператором</w:t>
      </w:r>
      <w:proofErr w:type="spellEnd"/>
      <w:r w:rsidRPr="00A4443D">
        <w:rPr>
          <w:b/>
          <w:bCs/>
        </w:rPr>
        <w:t xml:space="preserve"> </w:t>
      </w:r>
      <w:proofErr w:type="spellStart"/>
      <w:r w:rsidRPr="00A4443D">
        <w:rPr>
          <w:b/>
          <w:bCs/>
        </w:rPr>
        <w:t>путем</w:t>
      </w:r>
      <w:proofErr w:type="spellEnd"/>
      <w:r w:rsidRPr="00A4443D">
        <w:rPr>
          <w:b/>
          <w:bCs/>
        </w:rPr>
        <w:t xml:space="preserve"> </w:t>
      </w:r>
      <w:proofErr w:type="spellStart"/>
      <w:r w:rsidR="006023C2" w:rsidRPr="00A4443D">
        <w:rPr>
          <w:b/>
          <w:bCs/>
        </w:rPr>
        <w:t>объединения</w:t>
      </w:r>
      <w:proofErr w:type="spellEnd"/>
      <w:r w:rsidR="006023C2" w:rsidRPr="00A4443D">
        <w:rPr>
          <w:b/>
          <w:bCs/>
        </w:rPr>
        <w:t xml:space="preserve"> </w:t>
      </w:r>
      <w:proofErr w:type="spellStart"/>
      <w:r w:rsidRPr="00A4443D">
        <w:rPr>
          <w:b/>
          <w:bCs/>
        </w:rPr>
        <w:t>дубликатов</w:t>
      </w:r>
      <w:proofErr w:type="spellEnd"/>
      <w:r w:rsidRPr="00A4443D">
        <w:rPr>
          <w:b/>
          <w:bCs/>
        </w:rPr>
        <w:t xml:space="preserve"> </w:t>
      </w:r>
      <w:r w:rsidR="004B2E91" w:rsidRPr="00A4443D">
        <w:rPr>
          <w:b/>
          <w:bCs/>
        </w:rPr>
        <w:t>виртуальных серверов</w:t>
      </w:r>
    </w:p>
    <w:p w14:paraId="119C3106" w14:textId="77777777" w:rsidR="00577933" w:rsidRDefault="00577933" w:rsidP="00577933">
      <w:pPr>
        <w:pStyle w:val="Heading3"/>
        <w:numPr>
          <w:ilvl w:val="0"/>
          <w:numId w:val="0"/>
        </w:numPr>
        <w:ind w:left="720"/>
      </w:pPr>
    </w:p>
    <w:p w14:paraId="085584BD" w14:textId="0BE2A9E3" w:rsidR="009A47CD" w:rsidRDefault="009A47CD" w:rsidP="001E4819">
      <w:pPr>
        <w:pStyle w:val="Heading3"/>
      </w:pPr>
      <w:bookmarkStart w:id="15" w:name="_Toc49930951"/>
      <w:r>
        <w:t xml:space="preserve">Изменение статуса Процедурой </w:t>
      </w:r>
      <w:proofErr w:type="spellStart"/>
      <w:r>
        <w:t>автообнаружения</w:t>
      </w:r>
      <w:bookmarkEnd w:id="15"/>
      <w:proofErr w:type="spellEnd"/>
    </w:p>
    <w:p w14:paraId="2A367C48" w14:textId="77777777" w:rsidR="00176480" w:rsidRPr="00FB6993" w:rsidRDefault="00176480" w:rsidP="00176480">
      <w:r>
        <w:t xml:space="preserve">Изменение </w:t>
      </w:r>
      <w:r w:rsidRPr="00AC0A06">
        <w:t>состояния</w:t>
      </w:r>
      <w:r>
        <w:t xml:space="preserve"> производится, если выполняются перечисленные ниже условия</w:t>
      </w:r>
      <w:r w:rsidRPr="00FB6993">
        <w:t>:</w:t>
      </w:r>
    </w:p>
    <w:p w14:paraId="074AB219" w14:textId="77777777" w:rsidR="00176480" w:rsidRDefault="00176480" w:rsidP="00176480">
      <w:pPr>
        <w:pStyle w:val="ListParagraph"/>
        <w:numPr>
          <w:ilvl w:val="0"/>
          <w:numId w:val="37"/>
        </w:numPr>
        <w:rPr>
          <w:lang w:val="ru-RU"/>
        </w:rPr>
      </w:pPr>
      <w:r w:rsidRPr="00A366D3">
        <w:rPr>
          <w:lang w:val="ru-RU"/>
        </w:rPr>
        <w:t xml:space="preserve">Для зарегистрированного в Базис виртуального сервера в состоянии </w:t>
      </w:r>
      <w:r w:rsidRPr="00A366D3">
        <w:rPr>
          <w:b/>
          <w:bCs/>
          <w:lang w:val="ru-RU"/>
        </w:rPr>
        <w:t>Новый</w:t>
      </w:r>
      <w:r w:rsidRPr="00A366D3">
        <w:rPr>
          <w:lang w:val="ru-RU"/>
        </w:rPr>
        <w:t xml:space="preserve"> не обнаружен сервер в </w:t>
      </w:r>
      <w:proofErr w:type="spellStart"/>
      <w:r w:rsidRPr="00A366D3">
        <w:rPr>
          <w:lang w:val="ru-RU"/>
        </w:rPr>
        <w:t>vmware</w:t>
      </w:r>
      <w:proofErr w:type="spellEnd"/>
      <w:r w:rsidRPr="00A366D3">
        <w:rPr>
          <w:lang w:val="ru-RU"/>
        </w:rPr>
        <w:t xml:space="preserve"> с совпадающим атрибутом</w:t>
      </w:r>
      <w:r>
        <w:rPr>
          <w:lang w:val="ru-RU"/>
        </w:rPr>
        <w:t xml:space="preserve"> </w:t>
      </w:r>
      <w:r w:rsidRPr="00A366D3">
        <w:rPr>
          <w:lang w:val="ru-RU"/>
        </w:rPr>
        <w:t>UUID</w:t>
      </w:r>
      <w:r w:rsidRPr="00003047">
        <w:rPr>
          <w:lang w:val="ru-RU"/>
        </w:rPr>
        <w:t>;</w:t>
      </w:r>
    </w:p>
    <w:p w14:paraId="579F17B0" w14:textId="332AA1D1" w:rsidR="00176480" w:rsidRPr="00A366D3" w:rsidRDefault="00176480" w:rsidP="00176480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У сервера в Базис </w:t>
      </w:r>
      <w:r w:rsidR="009B1F49" w:rsidRPr="009B1F49">
        <w:rPr>
          <w:b/>
          <w:bCs/>
          <w:lang w:val="ru-RU"/>
        </w:rPr>
        <w:t>НЕ</w:t>
      </w:r>
      <w:r w:rsidR="009B1F49">
        <w:rPr>
          <w:lang w:val="ru-RU"/>
        </w:rPr>
        <w:t xml:space="preserve"> </w:t>
      </w:r>
      <w:r>
        <w:rPr>
          <w:lang w:val="ru-RU"/>
        </w:rPr>
        <w:t xml:space="preserve">установлен </w:t>
      </w:r>
      <w:r w:rsidRPr="00B56AEC">
        <w:rPr>
          <w:highlight w:val="yellow"/>
          <w:lang w:val="ru-RU"/>
        </w:rPr>
        <w:t xml:space="preserve">флаг </w:t>
      </w:r>
      <w:r w:rsidRPr="0045167A">
        <w:rPr>
          <w:highlight w:val="yellow"/>
          <w:lang w:val="ru-RU"/>
        </w:rPr>
        <w:t>____</w:t>
      </w:r>
      <w:proofErr w:type="gramStart"/>
      <w:r w:rsidRPr="0045167A">
        <w:rPr>
          <w:highlight w:val="yellow"/>
          <w:lang w:val="ru-RU"/>
        </w:rPr>
        <w:t>_( требует</w:t>
      </w:r>
      <w:proofErr w:type="gramEnd"/>
      <w:r w:rsidRPr="0045167A">
        <w:rPr>
          <w:highlight w:val="yellow"/>
          <w:lang w:val="ru-RU"/>
        </w:rPr>
        <w:t xml:space="preserve"> доработок Кирилла)</w:t>
      </w:r>
    </w:p>
    <w:p w14:paraId="57899F16" w14:textId="1C3B1BD4" w:rsidR="009A47CD" w:rsidRDefault="009A47CD" w:rsidP="009A47CD"/>
    <w:p w14:paraId="39972101" w14:textId="77777777" w:rsidR="00810A1A" w:rsidRDefault="00810A1A" w:rsidP="00810A1A">
      <w:pPr>
        <w:tabs>
          <w:tab w:val="left" w:pos="709"/>
        </w:tabs>
      </w:pPr>
      <w:r>
        <w:t>При изменении состояния выполняются следующие операции</w:t>
      </w:r>
      <w:r w:rsidRPr="00FC50CA">
        <w:t>:</w:t>
      </w:r>
    </w:p>
    <w:p w14:paraId="3C7C5347" w14:textId="77777777" w:rsidR="00810A1A" w:rsidRPr="00586D8C" w:rsidRDefault="00810A1A" w:rsidP="00551F55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Удаляются связанные с виртуальным сервером </w:t>
      </w:r>
      <w:r w:rsidRPr="00586D8C">
        <w:rPr>
          <w:lang w:val="ru-RU"/>
        </w:rPr>
        <w:t>смонтированны</w:t>
      </w:r>
      <w:r>
        <w:rPr>
          <w:lang w:val="ru-RU"/>
        </w:rPr>
        <w:t>е</w:t>
      </w:r>
      <w:r w:rsidRPr="00586D8C">
        <w:rPr>
          <w:lang w:val="ru-RU"/>
        </w:rPr>
        <w:t xml:space="preserve"> файловы</w:t>
      </w:r>
      <w:r>
        <w:rPr>
          <w:lang w:val="ru-RU"/>
        </w:rPr>
        <w:t>е</w:t>
      </w:r>
      <w:r w:rsidRPr="00586D8C">
        <w:rPr>
          <w:lang w:val="ru-RU"/>
        </w:rPr>
        <w:t xml:space="preserve"> систем</w:t>
      </w:r>
      <w:r>
        <w:rPr>
          <w:lang w:val="ru-RU"/>
        </w:rPr>
        <w:t>ы и соответствующие связи</w:t>
      </w:r>
    </w:p>
    <w:p w14:paraId="0893A383" w14:textId="77777777" w:rsidR="00810A1A" w:rsidRDefault="00810A1A" w:rsidP="00551F55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Удаляются связанные с виртуальным сервером </w:t>
      </w:r>
      <w:r>
        <w:rPr>
          <w:lang w:val="en-US"/>
        </w:rPr>
        <w:t>IP</w:t>
      </w:r>
      <w:r w:rsidRPr="00F05F01">
        <w:rPr>
          <w:lang w:val="ru-RU"/>
        </w:rPr>
        <w:t xml:space="preserve"> </w:t>
      </w:r>
      <w:r>
        <w:rPr>
          <w:lang w:val="ru-RU"/>
        </w:rPr>
        <w:t>адреса и соответствующие связи</w:t>
      </w:r>
    </w:p>
    <w:p w14:paraId="22F48E77" w14:textId="77777777" w:rsidR="00810A1A" w:rsidRDefault="00810A1A" w:rsidP="00551F55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Удаляется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пользователем</w:t>
      </w:r>
    </w:p>
    <w:p w14:paraId="7836E819" w14:textId="77777777" w:rsidR="00810A1A" w:rsidRDefault="00810A1A" w:rsidP="00551F55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Удаляется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администратором</w:t>
      </w:r>
    </w:p>
    <w:p w14:paraId="30384C08" w14:textId="6676D785" w:rsidR="00CF779F" w:rsidRPr="00BD2622" w:rsidRDefault="00CF779F" w:rsidP="00551F55">
      <w:pPr>
        <w:pStyle w:val="ListParagraph"/>
        <w:numPr>
          <w:ilvl w:val="0"/>
          <w:numId w:val="38"/>
        </w:numPr>
        <w:rPr>
          <w:highlight w:val="yellow"/>
          <w:lang w:val="ru-RU"/>
        </w:rPr>
      </w:pPr>
      <w:proofErr w:type="spellStart"/>
      <w:r w:rsidRPr="00BD2622">
        <w:rPr>
          <w:highlight w:val="yellow"/>
        </w:rPr>
        <w:t>Удаляется</w:t>
      </w:r>
      <w:proofErr w:type="spellEnd"/>
      <w:r w:rsidRPr="00BD2622">
        <w:rPr>
          <w:highlight w:val="yellow"/>
        </w:rPr>
        <w:t xml:space="preserve"> </w:t>
      </w:r>
      <w:proofErr w:type="spellStart"/>
      <w:r w:rsidRPr="00BD2622">
        <w:rPr>
          <w:highlight w:val="yellow"/>
        </w:rPr>
        <w:t>из</w:t>
      </w:r>
      <w:proofErr w:type="spellEnd"/>
      <w:r w:rsidRPr="00BD2622">
        <w:rPr>
          <w:highlight w:val="yellow"/>
        </w:rPr>
        <w:t xml:space="preserve"> </w:t>
      </w:r>
      <w:proofErr w:type="spellStart"/>
      <w:r w:rsidRPr="00BD2622">
        <w:rPr>
          <w:highlight w:val="yellow"/>
        </w:rPr>
        <w:t>системы</w:t>
      </w:r>
      <w:proofErr w:type="spellEnd"/>
      <w:r w:rsidRPr="00BD2622">
        <w:rPr>
          <w:highlight w:val="yellow"/>
        </w:rPr>
        <w:t xml:space="preserve"> </w:t>
      </w:r>
      <w:proofErr w:type="spellStart"/>
      <w:r w:rsidRPr="00BD2622">
        <w:rPr>
          <w:highlight w:val="yellow"/>
        </w:rPr>
        <w:t>Базис</w:t>
      </w:r>
      <w:proofErr w:type="spellEnd"/>
      <w:r w:rsidRPr="00BD2622">
        <w:rPr>
          <w:highlight w:val="yellow"/>
        </w:rPr>
        <w:t xml:space="preserve"> учетная карточка сервера в состоянии Новый</w:t>
      </w:r>
    </w:p>
    <w:p w14:paraId="22C936AD" w14:textId="77777777" w:rsidR="00CF779F" w:rsidRPr="009A47CD" w:rsidRDefault="00CF779F" w:rsidP="009A47CD"/>
    <w:p w14:paraId="401B3AAF" w14:textId="77777777" w:rsidR="00577933" w:rsidRDefault="00577933">
      <w:pPr>
        <w:rPr>
          <w:bCs/>
          <w:color w:val="4B4B4D" w:themeColor="accent5" w:themeShade="BF"/>
          <w:sz w:val="24"/>
          <w:szCs w:val="26"/>
        </w:rPr>
      </w:pPr>
      <w:r>
        <w:br w:type="page"/>
      </w:r>
    </w:p>
    <w:p w14:paraId="50258C41" w14:textId="3F9B33B3" w:rsidR="0074427F" w:rsidRDefault="009A47CD" w:rsidP="001E4819">
      <w:pPr>
        <w:pStyle w:val="Heading3"/>
      </w:pPr>
      <w:bookmarkStart w:id="16" w:name="_Toc49930952"/>
      <w:r>
        <w:lastRenderedPageBreak/>
        <w:t>Изменение статуса Оператором</w:t>
      </w:r>
      <w:bookmarkEnd w:id="16"/>
    </w:p>
    <w:p w14:paraId="4E179BE9" w14:textId="77777777" w:rsidR="001E4819" w:rsidRPr="001E4819" w:rsidRDefault="001E4819" w:rsidP="001E4819"/>
    <w:p w14:paraId="57F1AA5B" w14:textId="776FA6A5" w:rsidR="00E8477A" w:rsidRDefault="0074427F" w:rsidP="004B2E91">
      <w:r>
        <w:t xml:space="preserve">Система Базис позволяет сформировать отчет по </w:t>
      </w:r>
      <w:r w:rsidR="006023C2">
        <w:t xml:space="preserve">всем </w:t>
      </w:r>
      <w:r>
        <w:t xml:space="preserve">виртуальным серверам </w:t>
      </w:r>
      <w:r w:rsidR="00AC0A06">
        <w:t>в состоянии</w:t>
      </w:r>
      <w:r>
        <w:t xml:space="preserve"> Новый, у которых обнаружены дубликаты</w:t>
      </w:r>
      <w:r w:rsidR="00E8477A">
        <w:t>.</w:t>
      </w:r>
    </w:p>
    <w:p w14:paraId="69636061" w14:textId="3E68EBA9" w:rsidR="00E8477A" w:rsidRDefault="00E8477A" w:rsidP="004B2E91">
      <w:r>
        <w:t>Дубликатом является виртуальный сервер, удовлетворяющий следующим условиям</w:t>
      </w:r>
      <w:r w:rsidRPr="00E8477A">
        <w:t>:</w:t>
      </w:r>
    </w:p>
    <w:p w14:paraId="1FDAF700" w14:textId="1EB39665" w:rsidR="006023C2" w:rsidRPr="00AC0A06" w:rsidRDefault="00AC0A06" w:rsidP="006023C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Состояние </w:t>
      </w:r>
      <w:r w:rsidR="006023C2" w:rsidRPr="00AC0A06">
        <w:rPr>
          <w:lang w:val="ru-RU"/>
        </w:rPr>
        <w:t xml:space="preserve">сервера-дубликата </w:t>
      </w:r>
      <w:r w:rsidR="001D06C9">
        <w:rPr>
          <w:lang w:val="ru-RU"/>
        </w:rPr>
        <w:t>–</w:t>
      </w:r>
      <w:r w:rsidR="006023C2" w:rsidRPr="00AC0A06">
        <w:rPr>
          <w:lang w:val="ru-RU"/>
        </w:rPr>
        <w:t xml:space="preserve"> </w:t>
      </w:r>
      <w:r w:rsidR="001D06C9">
        <w:rPr>
          <w:lang w:val="ru-RU"/>
        </w:rPr>
        <w:t xml:space="preserve">установлен флаг </w:t>
      </w:r>
      <w:r w:rsidR="006023C2" w:rsidRPr="00AC0A06">
        <w:rPr>
          <w:lang w:val="ru-RU"/>
        </w:rPr>
        <w:t>Удален</w:t>
      </w:r>
      <w:r w:rsidR="007C1A5A">
        <w:rPr>
          <w:lang w:val="ru-RU"/>
        </w:rPr>
        <w:t xml:space="preserve"> (</w:t>
      </w:r>
      <w:r w:rsidR="007C1A5A">
        <w:rPr>
          <w:lang w:val="en-US"/>
        </w:rPr>
        <w:t>Y</w:t>
      </w:r>
      <w:r w:rsidR="007C1A5A" w:rsidRPr="007C1A5A">
        <w:rPr>
          <w:lang w:val="ru-RU"/>
        </w:rPr>
        <w:t>)</w:t>
      </w:r>
      <w:r w:rsidR="006023C2" w:rsidRPr="00AC0A06">
        <w:rPr>
          <w:lang w:val="ru-RU"/>
        </w:rPr>
        <w:t xml:space="preserve"> и </w:t>
      </w:r>
      <w:r w:rsidR="001D06C9">
        <w:rPr>
          <w:lang w:val="ru-RU"/>
        </w:rPr>
        <w:t xml:space="preserve">не установлен флаг </w:t>
      </w:r>
      <w:r w:rsidR="006023C2" w:rsidRPr="00AC0A06">
        <w:rPr>
          <w:lang w:val="ru-RU"/>
        </w:rPr>
        <w:t>Удаление подтверждено</w:t>
      </w:r>
      <w:r w:rsidR="007C1A5A" w:rsidRPr="007C1A5A">
        <w:rPr>
          <w:lang w:val="ru-RU"/>
        </w:rPr>
        <w:t xml:space="preserve"> (</w:t>
      </w:r>
      <w:r w:rsidR="007C1A5A">
        <w:rPr>
          <w:lang w:val="en-US"/>
        </w:rPr>
        <w:t>N</w:t>
      </w:r>
      <w:r w:rsidR="007C1A5A" w:rsidRPr="007C1A5A">
        <w:rPr>
          <w:lang w:val="ru-RU"/>
        </w:rPr>
        <w:t>)</w:t>
      </w:r>
      <w:r w:rsidR="006023C2" w:rsidRPr="00AC0A06">
        <w:rPr>
          <w:lang w:val="ru-RU"/>
        </w:rPr>
        <w:t xml:space="preserve"> </w:t>
      </w:r>
    </w:p>
    <w:p w14:paraId="4417AFBD" w14:textId="1DC2DA66" w:rsidR="006023C2" w:rsidRPr="00AC0A06" w:rsidRDefault="006023C2" w:rsidP="006023C2">
      <w:pPr>
        <w:pStyle w:val="ListParagraph"/>
        <w:numPr>
          <w:ilvl w:val="0"/>
          <w:numId w:val="10"/>
        </w:numPr>
        <w:rPr>
          <w:lang w:val="ru-RU"/>
        </w:rPr>
      </w:pPr>
      <w:r w:rsidRPr="00AC0A06">
        <w:rPr>
          <w:lang w:val="ru-RU"/>
        </w:rPr>
        <w:t xml:space="preserve">У </w:t>
      </w:r>
      <w:r>
        <w:rPr>
          <w:lang w:val="ru-RU"/>
        </w:rPr>
        <w:t xml:space="preserve">сервера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Н</w:t>
      </w:r>
      <w:r w:rsidRPr="00AC0A06">
        <w:rPr>
          <w:lang w:val="ru-RU"/>
        </w:rPr>
        <w:t>ов</w:t>
      </w:r>
      <w:r>
        <w:rPr>
          <w:lang w:val="ru-RU"/>
        </w:rPr>
        <w:t>ый</w:t>
      </w:r>
      <w:r w:rsidRPr="00AC0A06">
        <w:rPr>
          <w:lang w:val="ru-RU"/>
        </w:rPr>
        <w:t xml:space="preserve"> и у </w:t>
      </w:r>
      <w:r>
        <w:rPr>
          <w:lang w:val="ru-RU"/>
        </w:rPr>
        <w:t>сервера-</w:t>
      </w:r>
      <w:r w:rsidRPr="00AC0A06">
        <w:rPr>
          <w:lang w:val="ru-RU"/>
        </w:rPr>
        <w:t xml:space="preserve">дубликата совпадают значения атрибута </w:t>
      </w:r>
      <w:r w:rsidR="00E8477A" w:rsidRPr="00AC0A06">
        <w:rPr>
          <w:lang w:val="ru-RU"/>
        </w:rPr>
        <w:t xml:space="preserve">Название (Имя сервера </w:t>
      </w:r>
      <w:r w:rsidR="00E8477A" w:rsidRPr="006023C2">
        <w:t>VMware</w:t>
      </w:r>
      <w:r w:rsidR="00E8477A" w:rsidRPr="00AC0A06">
        <w:rPr>
          <w:lang w:val="ru-RU"/>
        </w:rPr>
        <w:t>)</w:t>
      </w:r>
    </w:p>
    <w:p w14:paraId="5A257B73" w14:textId="7F2954F5" w:rsidR="00E8477A" w:rsidRPr="00AC0A06" w:rsidRDefault="006023C2" w:rsidP="006023C2">
      <w:pPr>
        <w:pStyle w:val="ListParagraph"/>
        <w:numPr>
          <w:ilvl w:val="0"/>
          <w:numId w:val="10"/>
        </w:numPr>
        <w:rPr>
          <w:lang w:val="ru-RU"/>
        </w:rPr>
      </w:pPr>
      <w:r w:rsidRPr="00AC0A06">
        <w:rPr>
          <w:lang w:val="ru-RU"/>
        </w:rPr>
        <w:t xml:space="preserve">У </w:t>
      </w:r>
      <w:r>
        <w:rPr>
          <w:lang w:val="ru-RU"/>
        </w:rPr>
        <w:t xml:space="preserve">сервера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Н</w:t>
      </w:r>
      <w:r w:rsidRPr="00AC0A06">
        <w:rPr>
          <w:lang w:val="ru-RU"/>
        </w:rPr>
        <w:t>ов</w:t>
      </w:r>
      <w:r>
        <w:rPr>
          <w:lang w:val="ru-RU"/>
        </w:rPr>
        <w:t>ый</w:t>
      </w:r>
      <w:r w:rsidRPr="00AC0A06">
        <w:rPr>
          <w:lang w:val="ru-RU"/>
        </w:rPr>
        <w:t xml:space="preserve"> и у </w:t>
      </w:r>
      <w:r>
        <w:rPr>
          <w:lang w:val="ru-RU"/>
        </w:rPr>
        <w:t>сервера-</w:t>
      </w:r>
      <w:r w:rsidRPr="00AC0A06">
        <w:rPr>
          <w:lang w:val="ru-RU"/>
        </w:rPr>
        <w:t>дубликата не совпадают значения атрибута</w:t>
      </w:r>
      <w:r w:rsidR="00E8477A" w:rsidRPr="00AC0A06">
        <w:rPr>
          <w:lang w:val="ru-RU"/>
        </w:rPr>
        <w:t xml:space="preserve"> </w:t>
      </w:r>
      <w:r w:rsidR="00E8477A" w:rsidRPr="00216726">
        <w:t>UUID</w:t>
      </w:r>
    </w:p>
    <w:p w14:paraId="034D317D" w14:textId="477313C0" w:rsidR="006023C2" w:rsidRPr="00216726" w:rsidRDefault="006023C2" w:rsidP="006023C2">
      <w:r w:rsidRPr="00216726">
        <w:t xml:space="preserve">Если для виртуального сервера </w:t>
      </w:r>
      <w:r w:rsidR="00AC0A06">
        <w:t>в состоянии</w:t>
      </w:r>
      <w:r w:rsidRPr="00216726">
        <w:t xml:space="preserve"> Новый существует несколько дубликатов, то в отчет попадает сервер</w:t>
      </w:r>
      <w:r w:rsidR="00947D09" w:rsidRPr="00216726">
        <w:t>-дубликат, который был удален последним</w:t>
      </w:r>
      <w:r w:rsidR="00E00D20" w:rsidRPr="00216726">
        <w:t xml:space="preserve"> (имеющ</w:t>
      </w:r>
      <w:r w:rsidR="000C7723">
        <w:t>ий</w:t>
      </w:r>
      <w:r w:rsidR="00E00D20" w:rsidRPr="00216726">
        <w:t xml:space="preserve"> самую позднюю дату установки флага Удален)</w:t>
      </w:r>
      <w:r w:rsidR="00B517F4" w:rsidRPr="00216726">
        <w:t>.</w:t>
      </w:r>
      <w:r w:rsidR="00947D09" w:rsidRPr="00216726">
        <w:t xml:space="preserve"> </w:t>
      </w:r>
    </w:p>
    <w:p w14:paraId="16DA15DA" w14:textId="77777777" w:rsidR="00B517F4" w:rsidRDefault="00B517F4" w:rsidP="004B2E91">
      <w:r w:rsidRPr="00216726">
        <w:t>Для принятия решения</w:t>
      </w:r>
      <w:r>
        <w:t xml:space="preserve"> Оператором в отчет выводится следующая информация</w:t>
      </w:r>
      <w:r w:rsidRPr="00B517F4">
        <w:t>:</w:t>
      </w:r>
      <w:bookmarkStart w:id="17" w:name="_Hlk41983952"/>
    </w:p>
    <w:p w14:paraId="39921F60" w14:textId="244E1C14" w:rsidR="0074427F" w:rsidRPr="00AC0A06" w:rsidRDefault="00B517F4" w:rsidP="00B517F4">
      <w:pPr>
        <w:pStyle w:val="ListParagraph"/>
        <w:numPr>
          <w:ilvl w:val="0"/>
          <w:numId w:val="25"/>
        </w:numPr>
        <w:rPr>
          <w:lang w:val="ru-RU"/>
        </w:rPr>
      </w:pPr>
      <w:r w:rsidRPr="00AC0A06">
        <w:rPr>
          <w:lang w:val="ru-RU"/>
        </w:rPr>
        <w:t xml:space="preserve">Для сервера </w:t>
      </w:r>
      <w:r w:rsidR="00AC0A06">
        <w:rPr>
          <w:lang w:val="ru-RU"/>
        </w:rPr>
        <w:t>в состоянии</w:t>
      </w:r>
      <w:r w:rsidRPr="00AC0A06">
        <w:rPr>
          <w:lang w:val="ru-RU"/>
        </w:rPr>
        <w:t xml:space="preserve"> Новый:</w:t>
      </w:r>
      <w:bookmarkEnd w:id="17"/>
    </w:p>
    <w:p w14:paraId="61F7C8B8" w14:textId="177737B6" w:rsidR="00B517F4" w:rsidRPr="00B517F4" w:rsidRDefault="00B517F4" w:rsidP="00B517F4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B517F4">
        <w:rPr>
          <w:lang w:val="en-US"/>
        </w:rPr>
        <w:t>Название</w:t>
      </w:r>
      <w:proofErr w:type="spellEnd"/>
      <w:r w:rsidRPr="00B517F4">
        <w:rPr>
          <w:lang w:val="en-US"/>
        </w:rPr>
        <w:t xml:space="preserve"> (</w:t>
      </w:r>
      <w:proofErr w:type="spellStart"/>
      <w:r w:rsidRPr="00B517F4">
        <w:rPr>
          <w:lang w:val="en-US"/>
        </w:rPr>
        <w:t>Имя</w:t>
      </w:r>
      <w:proofErr w:type="spellEnd"/>
      <w:r w:rsidRPr="00B517F4">
        <w:rPr>
          <w:lang w:val="en-US"/>
        </w:rPr>
        <w:t xml:space="preserve"> </w:t>
      </w:r>
      <w:proofErr w:type="spellStart"/>
      <w:r w:rsidRPr="00B517F4">
        <w:rPr>
          <w:lang w:val="en-US"/>
        </w:rPr>
        <w:t>сервера</w:t>
      </w:r>
      <w:proofErr w:type="spellEnd"/>
      <w:r w:rsidRPr="00B517F4">
        <w:rPr>
          <w:lang w:val="en-US"/>
        </w:rPr>
        <w:t xml:space="preserve"> VMware)</w:t>
      </w:r>
    </w:p>
    <w:p w14:paraId="57920A8C" w14:textId="77777777" w:rsidR="00B517F4" w:rsidRPr="00B517F4" w:rsidRDefault="00B517F4" w:rsidP="00B517F4">
      <w:pPr>
        <w:pStyle w:val="ListParagraph"/>
        <w:numPr>
          <w:ilvl w:val="1"/>
          <w:numId w:val="8"/>
        </w:numPr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017B0D2E" w14:textId="25235574" w:rsidR="00B517F4" w:rsidRDefault="00B517F4" w:rsidP="004B2E91">
      <w:pPr>
        <w:pStyle w:val="ListParagraph"/>
        <w:numPr>
          <w:ilvl w:val="0"/>
          <w:numId w:val="8"/>
        </w:numPr>
      </w:pPr>
      <w:proofErr w:type="spellStart"/>
      <w:r>
        <w:t>Для</w:t>
      </w:r>
      <w:proofErr w:type="spellEnd"/>
      <w:r>
        <w:t xml:space="preserve"> </w:t>
      </w:r>
      <w:proofErr w:type="spellStart"/>
      <w:r>
        <w:t>сервера</w:t>
      </w:r>
      <w:proofErr w:type="spellEnd"/>
      <w:r w:rsidRPr="00B517F4">
        <w:rPr>
          <w:lang w:val="en-US"/>
        </w:rPr>
        <w:t>-</w:t>
      </w:r>
      <w:proofErr w:type="spellStart"/>
      <w:r>
        <w:t>дубликата</w:t>
      </w:r>
      <w:proofErr w:type="spellEnd"/>
      <w:r w:rsidRPr="00B517F4">
        <w:rPr>
          <w:lang w:val="ru-RU"/>
        </w:rPr>
        <w:t>:</w:t>
      </w:r>
    </w:p>
    <w:p w14:paraId="5F555A85" w14:textId="77777777" w:rsidR="00B517F4" w:rsidRPr="007E7BD0" w:rsidRDefault="00B517F4" w:rsidP="00B517F4">
      <w:pPr>
        <w:pStyle w:val="ListParagraph"/>
        <w:numPr>
          <w:ilvl w:val="1"/>
          <w:numId w:val="8"/>
        </w:numPr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7F79AF19" w14:textId="77777777" w:rsidR="00B517F4" w:rsidRPr="00EA59AD" w:rsidRDefault="00B517F4" w:rsidP="00B517F4">
      <w:pPr>
        <w:pStyle w:val="ListParagraph"/>
        <w:numPr>
          <w:ilvl w:val="1"/>
          <w:numId w:val="8"/>
        </w:numPr>
      </w:pPr>
      <w:r w:rsidRPr="00EA59AD">
        <w:rPr>
          <w:lang w:val="ru-RU"/>
        </w:rPr>
        <w:t>Назначение</w:t>
      </w:r>
    </w:p>
    <w:p w14:paraId="1E8B0FF0" w14:textId="589E7EC6" w:rsidR="00B517F4" w:rsidRDefault="00B517F4" w:rsidP="004B2E91">
      <w:r>
        <w:t xml:space="preserve">Оператор имеет возможность отметить в отчете один или несколько серверов </w:t>
      </w:r>
      <w:r w:rsidR="00AC0A06">
        <w:t>в состоянии</w:t>
      </w:r>
      <w:r>
        <w:t xml:space="preserve"> Новый и инициировать объединение дубликатов.</w:t>
      </w:r>
    </w:p>
    <w:p w14:paraId="2F369FCE" w14:textId="03EB044B" w:rsidR="004B2E91" w:rsidRPr="004C787A" w:rsidRDefault="004B2E91" w:rsidP="004B2E91"/>
    <w:p w14:paraId="5D9D7CB9" w14:textId="51DB3467" w:rsidR="004B2E91" w:rsidRPr="00F45C10" w:rsidRDefault="00B517F4" w:rsidP="004B2E91">
      <w:r>
        <w:t>При объединении дубликатов системой Базис выполняются следующие действия</w:t>
      </w:r>
      <w:r w:rsidR="004B2E91" w:rsidRPr="00F45C10">
        <w:t>:</w:t>
      </w:r>
    </w:p>
    <w:p w14:paraId="7DC6ABB5" w14:textId="65D3F394" w:rsidR="004B2E91" w:rsidRPr="00FC50CA" w:rsidRDefault="00F0324F" w:rsidP="004B2E9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Копируются значения </w:t>
      </w:r>
      <w:r w:rsidR="004B2E91">
        <w:rPr>
          <w:lang w:val="ru-RU"/>
        </w:rPr>
        <w:t>следующи</w:t>
      </w:r>
      <w:r>
        <w:rPr>
          <w:lang w:val="ru-RU"/>
        </w:rPr>
        <w:t>х</w:t>
      </w:r>
      <w:r w:rsidR="004B2E91">
        <w:rPr>
          <w:lang w:val="ru-RU"/>
        </w:rPr>
        <w:t xml:space="preserve"> атрибут</w:t>
      </w:r>
      <w:r>
        <w:rPr>
          <w:lang w:val="ru-RU"/>
        </w:rPr>
        <w:t>ов</w:t>
      </w:r>
      <w:r w:rsidR="004B2E91">
        <w:rPr>
          <w:lang w:val="ru-RU"/>
        </w:rPr>
        <w:t xml:space="preserve"> из </w:t>
      </w:r>
      <w:r>
        <w:rPr>
          <w:lang w:val="ru-RU"/>
        </w:rPr>
        <w:t xml:space="preserve">учетной карточки сервера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</w:t>
      </w:r>
      <w:r w:rsidR="004B2E91">
        <w:rPr>
          <w:lang w:val="ru-RU"/>
        </w:rPr>
        <w:t>Нов</w:t>
      </w:r>
      <w:r>
        <w:rPr>
          <w:lang w:val="ru-RU"/>
        </w:rPr>
        <w:t>ы</w:t>
      </w:r>
      <w:r w:rsidR="004B2E91">
        <w:rPr>
          <w:lang w:val="ru-RU"/>
        </w:rPr>
        <w:t xml:space="preserve">й </w:t>
      </w:r>
      <w:r>
        <w:rPr>
          <w:lang w:val="ru-RU"/>
        </w:rPr>
        <w:t xml:space="preserve">в </w:t>
      </w:r>
      <w:r w:rsidR="004B2E91">
        <w:rPr>
          <w:lang w:val="ru-RU"/>
        </w:rPr>
        <w:t>учетн</w:t>
      </w:r>
      <w:r>
        <w:rPr>
          <w:lang w:val="ru-RU"/>
        </w:rPr>
        <w:t>ую</w:t>
      </w:r>
      <w:r w:rsidR="004B2E91">
        <w:rPr>
          <w:lang w:val="ru-RU"/>
        </w:rPr>
        <w:t xml:space="preserve"> карточк</w:t>
      </w:r>
      <w:r>
        <w:rPr>
          <w:lang w:val="ru-RU"/>
        </w:rPr>
        <w:t>у</w:t>
      </w:r>
      <w:r w:rsidR="004B2E91">
        <w:rPr>
          <w:lang w:val="ru-RU"/>
        </w:rPr>
        <w:t xml:space="preserve"> </w:t>
      </w:r>
      <w:r>
        <w:rPr>
          <w:lang w:val="ru-RU"/>
        </w:rPr>
        <w:t>сервера-дубликата</w:t>
      </w:r>
      <w:r w:rsidR="004B2E91" w:rsidRPr="00586D8C">
        <w:rPr>
          <w:lang w:val="ru-RU"/>
        </w:rPr>
        <w:t>:</w:t>
      </w:r>
    </w:p>
    <w:p w14:paraId="49B62B2D" w14:textId="77777777" w:rsidR="004B2E91" w:rsidRPr="007E7BD0" w:rsidRDefault="004B2E91" w:rsidP="004B2E91">
      <w:pPr>
        <w:pStyle w:val="ListParagraph"/>
        <w:numPr>
          <w:ilvl w:val="0"/>
          <w:numId w:val="5"/>
        </w:numPr>
        <w:ind w:left="1429"/>
      </w:pPr>
      <w:r>
        <w:rPr>
          <w:lang w:val="en-US"/>
        </w:rPr>
        <w:t>UUID</w:t>
      </w:r>
    </w:p>
    <w:p w14:paraId="6CA330E4" w14:textId="77777777" w:rsidR="004B2E91" w:rsidRPr="007E7BD0" w:rsidRDefault="004B2E91" w:rsidP="004B2E91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Тип виртуальной машины</w:t>
      </w:r>
    </w:p>
    <w:p w14:paraId="4B9788F9" w14:textId="06C0142F" w:rsidR="004B2E91" w:rsidRPr="007E7BD0" w:rsidRDefault="006826DE" w:rsidP="004B2E91">
      <w:pPr>
        <w:pStyle w:val="ListParagraph"/>
        <w:numPr>
          <w:ilvl w:val="0"/>
          <w:numId w:val="5"/>
        </w:numPr>
        <w:ind w:left="1429"/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0F6E92E6" w14:textId="7839FDD4" w:rsidR="004B2E91" w:rsidRPr="007E7BD0" w:rsidRDefault="006826DE" w:rsidP="004B2E91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Статус</w:t>
      </w:r>
    </w:p>
    <w:p w14:paraId="20063E40" w14:textId="3B8F6A97" w:rsidR="004B2E91" w:rsidRPr="007E7BD0" w:rsidRDefault="006826DE" w:rsidP="004B2E91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CPU</w:t>
      </w:r>
    </w:p>
    <w:p w14:paraId="2A8ED5AC" w14:textId="62FE6DAF" w:rsidR="004B2E91" w:rsidRPr="007E7BD0" w:rsidRDefault="006826DE" w:rsidP="004B2E91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RAM В МБ</w:t>
      </w:r>
    </w:p>
    <w:p w14:paraId="44A7F8B5" w14:textId="4A3BD3EC" w:rsidR="004B2E91" w:rsidRPr="007E7BD0" w:rsidRDefault="006826DE" w:rsidP="004B2E91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Размер дисков, ГБ</w:t>
      </w:r>
    </w:p>
    <w:p w14:paraId="7AFD0DB2" w14:textId="6520C0F4" w:rsidR="004B2E91" w:rsidRPr="00265C7F" w:rsidRDefault="006826DE" w:rsidP="004B2E91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Размер занятого, ГБ</w:t>
      </w:r>
    </w:p>
    <w:p w14:paraId="0067D37F" w14:textId="77777777" w:rsidR="00F0324F" w:rsidRPr="007E7BD0" w:rsidRDefault="00F0324F" w:rsidP="00F0324F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Примечание</w:t>
      </w:r>
    </w:p>
    <w:p w14:paraId="59034C9D" w14:textId="75F83417" w:rsidR="004B2E91" w:rsidRPr="007E7BD0" w:rsidRDefault="006826DE" w:rsidP="004B2E91">
      <w:pPr>
        <w:pStyle w:val="ListParagraph"/>
        <w:numPr>
          <w:ilvl w:val="0"/>
          <w:numId w:val="5"/>
        </w:numPr>
        <w:ind w:left="1429"/>
      </w:pPr>
      <w:r>
        <w:rPr>
          <w:lang w:val="ru-RU"/>
        </w:rPr>
        <w:t>Последний бэкап</w:t>
      </w:r>
    </w:p>
    <w:p w14:paraId="11D2BA67" w14:textId="21CB7D6C" w:rsidR="00F0324F" w:rsidRPr="00F0324F" w:rsidRDefault="004B2E91" w:rsidP="00F0324F">
      <w:pPr>
        <w:pStyle w:val="ListParagraph"/>
        <w:numPr>
          <w:ilvl w:val="0"/>
          <w:numId w:val="5"/>
        </w:numPr>
        <w:ind w:left="1429"/>
        <w:rPr>
          <w:lang w:val="ru-RU"/>
        </w:rPr>
      </w:pPr>
      <w:r>
        <w:rPr>
          <w:lang w:val="ru-RU"/>
        </w:rPr>
        <w:t>Источник данных</w:t>
      </w:r>
    </w:p>
    <w:p w14:paraId="67AAC8C4" w14:textId="65DD94CA" w:rsidR="004B2E91" w:rsidRDefault="004B2E91" w:rsidP="004B2E9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Переназнач</w:t>
      </w:r>
      <w:r w:rsidR="00F0324F">
        <w:rPr>
          <w:lang w:val="ru-RU"/>
        </w:rPr>
        <w:t>аются</w:t>
      </w:r>
      <w:r>
        <w:rPr>
          <w:lang w:val="ru-RU"/>
        </w:rPr>
        <w:t xml:space="preserve"> связ</w:t>
      </w:r>
      <w:r w:rsidR="00F0324F">
        <w:rPr>
          <w:lang w:val="ru-RU"/>
        </w:rPr>
        <w:t xml:space="preserve">и между сервером </w:t>
      </w:r>
      <w:r w:rsidR="00AC0A06">
        <w:rPr>
          <w:lang w:val="ru-RU"/>
        </w:rPr>
        <w:t>в состоянии</w:t>
      </w:r>
      <w:r w:rsidR="00F0324F">
        <w:rPr>
          <w:lang w:val="ru-RU"/>
        </w:rPr>
        <w:t xml:space="preserve"> Новый и </w:t>
      </w:r>
      <w:r>
        <w:rPr>
          <w:lang w:val="ru-RU"/>
        </w:rPr>
        <w:t>смонтированны</w:t>
      </w:r>
      <w:r w:rsidR="00F0324F">
        <w:rPr>
          <w:lang w:val="ru-RU"/>
        </w:rPr>
        <w:t>ми</w:t>
      </w:r>
      <w:r>
        <w:rPr>
          <w:lang w:val="ru-RU"/>
        </w:rPr>
        <w:t xml:space="preserve"> файловы</w:t>
      </w:r>
      <w:r w:rsidR="00F0324F">
        <w:rPr>
          <w:lang w:val="ru-RU"/>
        </w:rPr>
        <w:t>ми</w:t>
      </w:r>
      <w:r>
        <w:rPr>
          <w:lang w:val="ru-RU"/>
        </w:rPr>
        <w:t xml:space="preserve"> систем</w:t>
      </w:r>
      <w:r w:rsidR="00F0324F">
        <w:rPr>
          <w:lang w:val="ru-RU"/>
        </w:rPr>
        <w:t>ами</w:t>
      </w:r>
      <w:r>
        <w:rPr>
          <w:lang w:val="ru-RU"/>
        </w:rPr>
        <w:t xml:space="preserve"> </w:t>
      </w:r>
      <w:r w:rsidRPr="00586D8C">
        <w:rPr>
          <w:lang w:val="ru-RU"/>
        </w:rPr>
        <w:t>(Имя, полная емкость, занятая емкость)</w:t>
      </w:r>
      <w:r w:rsidR="00F0324F">
        <w:rPr>
          <w:lang w:val="ru-RU"/>
        </w:rPr>
        <w:t xml:space="preserve"> на сервер-дубликат</w:t>
      </w:r>
      <w:r>
        <w:rPr>
          <w:lang w:val="ru-RU"/>
        </w:rPr>
        <w:t>.</w:t>
      </w:r>
    </w:p>
    <w:p w14:paraId="1DE4E88A" w14:textId="5DC4D14F" w:rsidR="004B2E91" w:rsidRPr="00586D8C" w:rsidRDefault="00F0324F" w:rsidP="004B2E9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Переназначаются связи между сервером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Новый и </w:t>
      </w:r>
      <w:r w:rsidR="004B2E91">
        <w:rPr>
          <w:lang w:val="ru-RU"/>
        </w:rPr>
        <w:t>с</w:t>
      </w:r>
      <w:r w:rsidR="004B2E91" w:rsidRPr="00586D8C">
        <w:rPr>
          <w:lang w:val="ru-RU"/>
        </w:rPr>
        <w:t>писк</w:t>
      </w:r>
      <w:r>
        <w:rPr>
          <w:lang w:val="ru-RU"/>
        </w:rPr>
        <w:t>ом</w:t>
      </w:r>
      <w:r w:rsidR="004B2E91" w:rsidRPr="00586D8C">
        <w:rPr>
          <w:lang w:val="ru-RU"/>
        </w:rPr>
        <w:t xml:space="preserve"> </w:t>
      </w:r>
      <w:r w:rsidR="004B2E91" w:rsidRPr="00FC50CA">
        <w:t>IP</w:t>
      </w:r>
      <w:r w:rsidR="004B2E91" w:rsidRPr="00586D8C">
        <w:rPr>
          <w:lang w:val="ru-RU"/>
        </w:rPr>
        <w:t xml:space="preserve"> адресов</w:t>
      </w:r>
      <w:r>
        <w:rPr>
          <w:lang w:val="ru-RU"/>
        </w:rPr>
        <w:t xml:space="preserve"> на сервер-дубликат</w:t>
      </w:r>
      <w:r w:rsidR="004B2E91">
        <w:rPr>
          <w:lang w:val="ru-RU"/>
        </w:rPr>
        <w:t>.</w:t>
      </w:r>
    </w:p>
    <w:p w14:paraId="3C8C9995" w14:textId="7B9B426B" w:rsidR="00027860" w:rsidRDefault="004B2E91" w:rsidP="0002786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Удал</w:t>
      </w:r>
      <w:r w:rsidR="00F0324F">
        <w:rPr>
          <w:lang w:val="ru-RU"/>
        </w:rPr>
        <w:t>яется</w:t>
      </w:r>
      <w:r>
        <w:rPr>
          <w:lang w:val="ru-RU"/>
        </w:rPr>
        <w:t xml:space="preserve"> </w:t>
      </w:r>
      <w:r w:rsidR="00F0324F">
        <w:rPr>
          <w:lang w:val="ru-RU"/>
        </w:rPr>
        <w:t xml:space="preserve">из системы Базис </w:t>
      </w:r>
      <w:r>
        <w:rPr>
          <w:lang w:val="ru-RU"/>
        </w:rPr>
        <w:t>учетн</w:t>
      </w:r>
      <w:r w:rsidR="004C59A0">
        <w:rPr>
          <w:lang w:val="ru-RU"/>
        </w:rPr>
        <w:t>ая</w:t>
      </w:r>
      <w:r>
        <w:rPr>
          <w:lang w:val="ru-RU"/>
        </w:rPr>
        <w:t xml:space="preserve"> карточк</w:t>
      </w:r>
      <w:r w:rsidR="004C59A0">
        <w:rPr>
          <w:lang w:val="ru-RU"/>
        </w:rPr>
        <w:t>а</w:t>
      </w:r>
      <w:r>
        <w:rPr>
          <w:lang w:val="ru-RU"/>
        </w:rPr>
        <w:t xml:space="preserve"> </w:t>
      </w:r>
      <w:r w:rsidR="00F0324F">
        <w:rPr>
          <w:lang w:val="ru-RU"/>
        </w:rPr>
        <w:t xml:space="preserve">сервера </w:t>
      </w:r>
      <w:r w:rsidR="00AC0A06">
        <w:rPr>
          <w:lang w:val="ru-RU"/>
        </w:rPr>
        <w:t>в состоянии</w:t>
      </w:r>
      <w:r w:rsidR="00F0324F">
        <w:rPr>
          <w:lang w:val="ru-RU"/>
        </w:rPr>
        <w:t xml:space="preserve"> Новый</w:t>
      </w:r>
    </w:p>
    <w:p w14:paraId="09577E32" w14:textId="1C351C55" w:rsidR="00027860" w:rsidRPr="00027860" w:rsidRDefault="004B2E91" w:rsidP="00027860">
      <w:pPr>
        <w:pStyle w:val="ListParagraph"/>
        <w:numPr>
          <w:ilvl w:val="0"/>
          <w:numId w:val="22"/>
        </w:numPr>
        <w:rPr>
          <w:lang w:val="ru-RU"/>
        </w:rPr>
      </w:pPr>
      <w:r w:rsidRPr="00AC0A06">
        <w:rPr>
          <w:lang w:val="ru-RU"/>
        </w:rPr>
        <w:t xml:space="preserve">В учетной карточке </w:t>
      </w:r>
      <w:r w:rsidR="00F0324F" w:rsidRPr="00AC0A06">
        <w:rPr>
          <w:lang w:val="ru-RU"/>
        </w:rPr>
        <w:t xml:space="preserve">сервера-дубликата </w:t>
      </w:r>
      <w:r w:rsidR="00027860" w:rsidRPr="00AC0A06">
        <w:rPr>
          <w:lang w:val="ru-RU"/>
        </w:rPr>
        <w:t>изменяется состояние следующих флагов:</w:t>
      </w:r>
    </w:p>
    <w:p w14:paraId="600065AE" w14:textId="04111162" w:rsidR="00027860" w:rsidRDefault="00027860" w:rsidP="00027860">
      <w:pPr>
        <w:pStyle w:val="ListParagraph"/>
        <w:numPr>
          <w:ilvl w:val="0"/>
          <w:numId w:val="10"/>
        </w:numPr>
      </w:pPr>
      <w:r>
        <w:rPr>
          <w:lang w:val="ru-RU"/>
        </w:rPr>
        <w:t xml:space="preserve">Снимается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Удален</w:t>
      </w:r>
      <w:proofErr w:type="spellEnd"/>
      <w:r>
        <w:t xml:space="preserve"> (</w:t>
      </w:r>
      <w:r>
        <w:rPr>
          <w:lang w:val="en-US"/>
        </w:rPr>
        <w:t>N</w:t>
      </w:r>
      <w:r>
        <w:t>)</w:t>
      </w:r>
    </w:p>
    <w:p w14:paraId="013D4332" w14:textId="25635057" w:rsidR="00027860" w:rsidRPr="00AC0A06" w:rsidRDefault="00027860" w:rsidP="0002786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Снимается </w:t>
      </w:r>
      <w:r w:rsidRPr="00AC0A06">
        <w:rPr>
          <w:lang w:val="ru-RU"/>
        </w:rPr>
        <w:t>флаг Удале</w:t>
      </w:r>
      <w:r>
        <w:rPr>
          <w:lang w:val="ru-RU"/>
        </w:rPr>
        <w:t>ние подтверждено</w:t>
      </w:r>
      <w:r w:rsidRPr="00AC0A06">
        <w:rPr>
          <w:lang w:val="ru-RU"/>
        </w:rPr>
        <w:t xml:space="preserve"> (</w:t>
      </w:r>
      <w:r>
        <w:rPr>
          <w:lang w:val="en-US"/>
        </w:rPr>
        <w:t>N</w:t>
      </w:r>
      <w:r w:rsidRPr="00AC0A06">
        <w:rPr>
          <w:lang w:val="ru-RU"/>
        </w:rPr>
        <w:t>)</w:t>
      </w:r>
    </w:p>
    <w:p w14:paraId="1639CC99" w14:textId="6E0DEBBA" w:rsidR="004B2E91" w:rsidRPr="00F5762B" w:rsidRDefault="004B2E91" w:rsidP="00027860"/>
    <w:p w14:paraId="22B0DFC8" w14:textId="77777777" w:rsidR="00DE5F38" w:rsidRPr="00B90729" w:rsidRDefault="00DE5F38" w:rsidP="00DE5F38"/>
    <w:p w14:paraId="073E65E1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116C9D20" w14:textId="24A5C9E0" w:rsidR="0061610E" w:rsidRPr="0061610E" w:rsidRDefault="0061610E" w:rsidP="003E757F">
      <w:pPr>
        <w:pStyle w:val="Heading2"/>
      </w:pPr>
      <w:bookmarkStart w:id="18" w:name="_Toc49930953"/>
      <w:r>
        <w:lastRenderedPageBreak/>
        <w:t xml:space="preserve">Новый подтвержден </w:t>
      </w:r>
      <w:r w:rsidRPr="0061610E">
        <w:rPr>
          <w:lang w:val="en-US"/>
        </w:rPr>
        <w:sym w:font="Wingdings" w:char="F0E0"/>
      </w:r>
      <w:r>
        <w:t xml:space="preserve"> Новый</w:t>
      </w:r>
      <w:bookmarkEnd w:id="18"/>
    </w:p>
    <w:p w14:paraId="21F4BEDB" w14:textId="6D3BF5A4" w:rsidR="003241C4" w:rsidRDefault="003241C4" w:rsidP="003241C4"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Оператор</w:t>
      </w:r>
      <w:r>
        <w:rPr>
          <w:b/>
          <w:bCs/>
        </w:rPr>
        <w:t>ом</w:t>
      </w:r>
      <w:r>
        <w:t xml:space="preserve"> </w:t>
      </w:r>
    </w:p>
    <w:p w14:paraId="454A95F9" w14:textId="41B23888" w:rsidR="003241C4" w:rsidRDefault="003241C4" w:rsidP="003241C4">
      <w:pPr>
        <w:rPr>
          <w:ins w:id="19" w:author="Daniel Ovsyannikov" w:date="2020-09-02T23:08:00Z"/>
        </w:rPr>
      </w:pPr>
      <w:r>
        <w:t>путем снятия флага Новый</w:t>
      </w:r>
      <w:r w:rsidR="0017007A">
        <w:t xml:space="preserve"> сервер (</w:t>
      </w:r>
      <w:r w:rsidR="0017007A">
        <w:rPr>
          <w:lang w:val="en-US"/>
        </w:rPr>
        <w:t>N</w:t>
      </w:r>
      <w:r w:rsidR="0017007A" w:rsidRPr="0017007A">
        <w:t>)</w:t>
      </w:r>
    </w:p>
    <w:p w14:paraId="6D2F7F76" w14:textId="77777777" w:rsidR="00220B74" w:rsidRDefault="00220B74" w:rsidP="003241C4">
      <w:pPr>
        <w:rPr>
          <w:ins w:id="20" w:author="Daniel Ovsyannikov" w:date="2020-09-02T22:11:00Z"/>
        </w:rPr>
      </w:pPr>
    </w:p>
    <w:p w14:paraId="753ED41D" w14:textId="77777777" w:rsidR="00220B74" w:rsidRDefault="00220B74" w:rsidP="00220B74">
      <w:pPr>
        <w:rPr>
          <w:ins w:id="21" w:author="Daniel Ovsyannikov" w:date="2020-09-02T23:08:00Z"/>
        </w:rPr>
      </w:pPr>
      <w:ins w:id="22" w:author="Daniel Ovsyannikov" w:date="2020-09-02T23:08:00Z">
        <w:r>
          <w:t>При изменении состояния выполняются следующие операции</w:t>
        </w:r>
        <w:r w:rsidRPr="00FC50CA">
          <w:t>:</w:t>
        </w:r>
      </w:ins>
    </w:p>
    <w:p w14:paraId="50042034" w14:textId="585247AD" w:rsidR="00CB6B14" w:rsidRPr="00220B74" w:rsidRDefault="00CB6B14" w:rsidP="00220B74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ins w:id="23" w:author="Daniel Ovsyannikov" w:date="2020-09-02T22:12:00Z">
        <w:r w:rsidRPr="00220B74">
          <w:rPr>
            <w:highlight w:val="yellow"/>
          </w:rPr>
          <w:t>Хост</w:t>
        </w:r>
        <w:proofErr w:type="spellEnd"/>
        <w:r w:rsidRPr="00220B74">
          <w:rPr>
            <w:highlight w:val="yellow"/>
          </w:rPr>
          <w:t xml:space="preserve"> </w:t>
        </w:r>
        <w:proofErr w:type="spellStart"/>
        <w:r w:rsidRPr="00220B74">
          <w:rPr>
            <w:highlight w:val="yellow"/>
          </w:rPr>
          <w:t>удаляется</w:t>
        </w:r>
        <w:proofErr w:type="spellEnd"/>
        <w:r w:rsidRPr="00220B74">
          <w:rPr>
            <w:highlight w:val="yellow"/>
          </w:rPr>
          <w:t xml:space="preserve"> в </w:t>
        </w:r>
        <w:r w:rsidRPr="00220B74">
          <w:rPr>
            <w:highlight w:val="yellow"/>
            <w:lang w:val="en-US"/>
          </w:rPr>
          <w:t>Zabbix</w:t>
        </w:r>
      </w:ins>
    </w:p>
    <w:p w14:paraId="6C85C73A" w14:textId="77777777" w:rsidR="00AD0C0F" w:rsidRDefault="00AD0C0F" w:rsidP="0061610E"/>
    <w:p w14:paraId="7533BC51" w14:textId="77777777" w:rsidR="0017007A" w:rsidRDefault="0017007A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022B42CE" w14:textId="6CCFA682" w:rsidR="0061610E" w:rsidRDefault="0061610E" w:rsidP="003E757F">
      <w:pPr>
        <w:pStyle w:val="Heading2"/>
      </w:pPr>
      <w:bookmarkStart w:id="24" w:name="_Toc49930954"/>
      <w:r>
        <w:lastRenderedPageBreak/>
        <w:t xml:space="preserve">Новый подтвержден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Удален</w:t>
      </w:r>
      <w:bookmarkEnd w:id="24"/>
    </w:p>
    <w:p w14:paraId="4C25DF8B" w14:textId="548FD00D" w:rsidR="003241C4" w:rsidRPr="002D2E6C" w:rsidRDefault="003241C4" w:rsidP="003241C4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Процедур</w:t>
      </w:r>
      <w:r>
        <w:rPr>
          <w:b/>
          <w:bCs/>
        </w:rPr>
        <w:t>ой</w:t>
      </w:r>
      <w:r w:rsidRPr="00226368">
        <w:rPr>
          <w:b/>
          <w:bCs/>
        </w:rPr>
        <w:t xml:space="preserve">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</w:p>
    <w:p w14:paraId="650B2B75" w14:textId="11141B1D" w:rsidR="00940111" w:rsidRDefault="00940111" w:rsidP="00940111">
      <w:r>
        <w:t xml:space="preserve">Изменение </w:t>
      </w:r>
      <w:r w:rsidR="00AC0A06">
        <w:t>состояния</w:t>
      </w:r>
      <w:r>
        <w:t xml:space="preserve"> производится, если выполняется условие</w:t>
      </w:r>
    </w:p>
    <w:p w14:paraId="257A8D5F" w14:textId="41229D75" w:rsidR="00940111" w:rsidRPr="00A82EB4" w:rsidRDefault="00940111" w:rsidP="00A82EB4">
      <w:pPr>
        <w:pStyle w:val="ListParagraph"/>
        <w:rPr>
          <w:lang w:val="ru-RU"/>
        </w:rPr>
      </w:pPr>
      <w:r>
        <w:rPr>
          <w:lang w:val="ru-RU"/>
        </w:rPr>
        <w:t xml:space="preserve">Для зарегистрированного в Базис виртуального сервера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Новый</w:t>
      </w:r>
      <w:r w:rsidRPr="00940111">
        <w:rPr>
          <w:lang w:val="ru-RU"/>
        </w:rPr>
        <w:t xml:space="preserve"> </w:t>
      </w:r>
      <w:r>
        <w:rPr>
          <w:lang w:val="ru-RU"/>
        </w:rPr>
        <w:t xml:space="preserve">подтвержден не обнаружен сервер в </w:t>
      </w:r>
      <w:proofErr w:type="spellStart"/>
      <w:r>
        <w:rPr>
          <w:lang w:val="en-US"/>
        </w:rPr>
        <w:t>vmware</w:t>
      </w:r>
      <w:proofErr w:type="spellEnd"/>
      <w:r w:rsidRPr="00024242">
        <w:rPr>
          <w:lang w:val="ru-RU"/>
        </w:rPr>
        <w:t xml:space="preserve"> </w:t>
      </w:r>
      <w:r>
        <w:rPr>
          <w:lang w:val="ru-RU"/>
        </w:rPr>
        <w:t>с совпадающим атрибутом</w:t>
      </w:r>
      <w:r w:rsidR="00A82EB4">
        <w:rPr>
          <w:lang w:val="ru-RU"/>
        </w:rPr>
        <w:t xml:space="preserve"> </w:t>
      </w:r>
      <w:r w:rsidRPr="00A82EB4">
        <w:rPr>
          <w:lang w:val="en-US"/>
        </w:rPr>
        <w:t>UUID</w:t>
      </w:r>
    </w:p>
    <w:p w14:paraId="698E2B62" w14:textId="77777777" w:rsidR="00940111" w:rsidRDefault="00940111" w:rsidP="00940111"/>
    <w:p w14:paraId="0E233F72" w14:textId="601798BB" w:rsidR="00940111" w:rsidRDefault="00940111" w:rsidP="00940111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7945C104" w14:textId="77777777" w:rsidR="00940111" w:rsidRPr="00F05F01" w:rsidRDefault="00940111" w:rsidP="00527380">
      <w:pPr>
        <w:pStyle w:val="ListParagraph"/>
        <w:numPr>
          <w:ilvl w:val="0"/>
          <w:numId w:val="23"/>
        </w:numPr>
      </w:pPr>
      <w:r>
        <w:rPr>
          <w:lang w:val="ru-RU"/>
        </w:rPr>
        <w:t>Изменяется состояние следующих флагов</w:t>
      </w:r>
    </w:p>
    <w:p w14:paraId="2A1C7C0F" w14:textId="2DBC3C8C" w:rsidR="00940111" w:rsidRDefault="00940111" w:rsidP="00940111">
      <w:pPr>
        <w:pStyle w:val="ListParagraph"/>
        <w:numPr>
          <w:ilvl w:val="0"/>
          <w:numId w:val="10"/>
        </w:numPr>
      </w:pPr>
      <w:proofErr w:type="spellStart"/>
      <w:r>
        <w:t>Устан</w:t>
      </w:r>
      <w:r w:rsidR="000D7490">
        <w:rPr>
          <w:lang w:val="ru-RU"/>
        </w:rPr>
        <w:t>авливается</w:t>
      </w:r>
      <w:proofErr w:type="spellEnd"/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Удален</w:t>
      </w:r>
      <w:proofErr w:type="spellEnd"/>
      <w:r>
        <w:t xml:space="preserve"> (Y)</w:t>
      </w:r>
    </w:p>
    <w:p w14:paraId="21D0103C" w14:textId="77777777" w:rsidR="00940111" w:rsidRPr="00586D8C" w:rsidRDefault="00940111" w:rsidP="0052738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Удаляются связанные с виртуальным сервером </w:t>
      </w:r>
      <w:r w:rsidRPr="00586D8C">
        <w:rPr>
          <w:lang w:val="ru-RU"/>
        </w:rPr>
        <w:t>смонтированны</w:t>
      </w:r>
      <w:r>
        <w:rPr>
          <w:lang w:val="ru-RU"/>
        </w:rPr>
        <w:t>е</w:t>
      </w:r>
      <w:r w:rsidRPr="00586D8C">
        <w:rPr>
          <w:lang w:val="ru-RU"/>
        </w:rPr>
        <w:t xml:space="preserve"> файловы</w:t>
      </w:r>
      <w:r>
        <w:rPr>
          <w:lang w:val="ru-RU"/>
        </w:rPr>
        <w:t>е</w:t>
      </w:r>
      <w:r w:rsidRPr="00586D8C">
        <w:rPr>
          <w:lang w:val="ru-RU"/>
        </w:rPr>
        <w:t xml:space="preserve"> систем</w:t>
      </w:r>
      <w:r>
        <w:rPr>
          <w:lang w:val="ru-RU"/>
        </w:rPr>
        <w:t>ы и соответствующие связи</w:t>
      </w:r>
    </w:p>
    <w:p w14:paraId="460B9DE5" w14:textId="77777777" w:rsidR="00940111" w:rsidRPr="00586D8C" w:rsidRDefault="00940111" w:rsidP="0052738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Удаляются связанные с виртуальным сервером </w:t>
      </w:r>
      <w:r>
        <w:rPr>
          <w:lang w:val="en-US"/>
        </w:rPr>
        <w:t>IP</w:t>
      </w:r>
      <w:r w:rsidRPr="00F05F01">
        <w:rPr>
          <w:lang w:val="ru-RU"/>
        </w:rPr>
        <w:t xml:space="preserve"> </w:t>
      </w:r>
      <w:r>
        <w:rPr>
          <w:lang w:val="ru-RU"/>
        </w:rPr>
        <w:t>адреса и соответствующие связи</w:t>
      </w:r>
    </w:p>
    <w:p w14:paraId="09947FFC" w14:textId="77777777" w:rsidR="00940111" w:rsidRPr="00940111" w:rsidRDefault="00940111" w:rsidP="00940111"/>
    <w:p w14:paraId="55426B31" w14:textId="77777777" w:rsidR="00F05F01" w:rsidRPr="00586D8C" w:rsidRDefault="00F05F01" w:rsidP="003241C4"/>
    <w:p w14:paraId="78C72E25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55B68ECD" w14:textId="642EC1B9" w:rsidR="0061610E" w:rsidRPr="00BD2622" w:rsidRDefault="0061610E" w:rsidP="003E757F">
      <w:pPr>
        <w:pStyle w:val="Heading2"/>
        <w:rPr>
          <w:highlight w:val="yellow"/>
        </w:rPr>
      </w:pPr>
      <w:bookmarkStart w:id="25" w:name="_Toc49930955"/>
      <w:r w:rsidRPr="00BD2622">
        <w:rPr>
          <w:highlight w:val="yellow"/>
        </w:rPr>
        <w:lastRenderedPageBreak/>
        <w:t xml:space="preserve">Удален </w:t>
      </w:r>
      <w:r w:rsidRPr="00BD2622">
        <w:rPr>
          <w:highlight w:val="yellow"/>
          <w:lang w:val="en-US"/>
        </w:rPr>
        <w:sym w:font="Wingdings" w:char="F0E0"/>
      </w:r>
      <w:r w:rsidRPr="00BD2622">
        <w:rPr>
          <w:highlight w:val="yellow"/>
          <w:lang w:val="en-US"/>
        </w:rPr>
        <w:t xml:space="preserve"> </w:t>
      </w:r>
      <w:r w:rsidRPr="00BD2622">
        <w:rPr>
          <w:highlight w:val="yellow"/>
        </w:rPr>
        <w:t>Новый</w:t>
      </w:r>
      <w:r w:rsidR="002B0B00" w:rsidRPr="00BD2622">
        <w:rPr>
          <w:highlight w:val="yellow"/>
          <w:lang w:val="en-US"/>
        </w:rPr>
        <w:t xml:space="preserve"> </w:t>
      </w:r>
      <w:r w:rsidR="002B0B00" w:rsidRPr="00BD2622">
        <w:rPr>
          <w:highlight w:val="yellow"/>
        </w:rPr>
        <w:t>Подтвержден</w:t>
      </w:r>
      <w:bookmarkEnd w:id="25"/>
    </w:p>
    <w:p w14:paraId="1BCB895C" w14:textId="77777777" w:rsidR="00C004BE" w:rsidRPr="00BD2622" w:rsidRDefault="00C004BE" w:rsidP="00C004BE">
      <w:pPr>
        <w:rPr>
          <w:b/>
          <w:bCs/>
          <w:highlight w:val="yellow"/>
        </w:rPr>
      </w:pPr>
      <w:r w:rsidRPr="00BD2622">
        <w:rPr>
          <w:b/>
          <w:bCs/>
          <w:highlight w:val="yellow"/>
        </w:rPr>
        <w:t>Изменение состояния производится в следующих случаях:</w:t>
      </w:r>
    </w:p>
    <w:p w14:paraId="6A613CCD" w14:textId="77777777" w:rsidR="00C004BE" w:rsidRPr="00BD2622" w:rsidRDefault="00C004BE" w:rsidP="00C004BE">
      <w:pPr>
        <w:pStyle w:val="ListParagraph"/>
        <w:numPr>
          <w:ilvl w:val="0"/>
          <w:numId w:val="39"/>
        </w:numPr>
        <w:rPr>
          <w:b/>
          <w:bCs/>
          <w:highlight w:val="yellow"/>
        </w:rPr>
      </w:pPr>
      <w:proofErr w:type="spellStart"/>
      <w:r w:rsidRPr="00BD2622">
        <w:rPr>
          <w:b/>
          <w:bCs/>
          <w:highlight w:val="yellow"/>
        </w:rPr>
        <w:t>Процедурой</w:t>
      </w:r>
      <w:proofErr w:type="spellEnd"/>
      <w:r w:rsidRPr="00BD2622">
        <w:rPr>
          <w:b/>
          <w:bCs/>
          <w:highlight w:val="yellow"/>
        </w:rPr>
        <w:t xml:space="preserve"> </w:t>
      </w:r>
      <w:proofErr w:type="spellStart"/>
      <w:r w:rsidRPr="00BD2622">
        <w:rPr>
          <w:b/>
          <w:bCs/>
          <w:highlight w:val="yellow"/>
        </w:rPr>
        <w:t>автообнаружения</w:t>
      </w:r>
      <w:proofErr w:type="spellEnd"/>
      <w:r w:rsidRPr="00BD2622">
        <w:rPr>
          <w:b/>
          <w:bCs/>
          <w:highlight w:val="yellow"/>
        </w:rPr>
        <w:t xml:space="preserve"> </w:t>
      </w:r>
      <w:proofErr w:type="spellStart"/>
      <w:r w:rsidRPr="00BD2622">
        <w:rPr>
          <w:b/>
          <w:bCs/>
          <w:highlight w:val="yellow"/>
        </w:rPr>
        <w:t>интеграционного</w:t>
      </w:r>
      <w:proofErr w:type="spellEnd"/>
      <w:r w:rsidRPr="00BD2622">
        <w:rPr>
          <w:b/>
          <w:bCs/>
          <w:highlight w:val="yellow"/>
        </w:rPr>
        <w:t xml:space="preserve"> </w:t>
      </w:r>
      <w:proofErr w:type="spellStart"/>
      <w:r w:rsidRPr="00BD2622">
        <w:rPr>
          <w:b/>
          <w:bCs/>
          <w:highlight w:val="yellow"/>
        </w:rPr>
        <w:t>интерфейса</w:t>
      </w:r>
      <w:proofErr w:type="spellEnd"/>
      <w:r w:rsidRPr="00BD2622">
        <w:rPr>
          <w:b/>
          <w:bCs/>
          <w:highlight w:val="yellow"/>
        </w:rPr>
        <w:t xml:space="preserve"> с </w:t>
      </w:r>
      <w:proofErr w:type="spellStart"/>
      <w:r w:rsidRPr="00BD2622">
        <w:rPr>
          <w:b/>
          <w:bCs/>
          <w:highlight w:val="yellow"/>
          <w:lang w:val="en-US"/>
        </w:rPr>
        <w:t>vmware</w:t>
      </w:r>
      <w:proofErr w:type="spellEnd"/>
    </w:p>
    <w:p w14:paraId="2F666F06" w14:textId="1A96AB81" w:rsidR="00C004BE" w:rsidRPr="00213C9B" w:rsidRDefault="00C004BE" w:rsidP="00C004BE">
      <w:pPr>
        <w:pStyle w:val="ListParagraph"/>
        <w:rPr>
          <w:b/>
          <w:bCs/>
          <w:lang w:val="ru-RU"/>
        </w:rPr>
      </w:pPr>
      <w:proofErr w:type="spellStart"/>
      <w:r w:rsidRPr="00BD2622">
        <w:rPr>
          <w:b/>
          <w:bCs/>
          <w:highlight w:val="yellow"/>
        </w:rPr>
        <w:t>при</w:t>
      </w:r>
      <w:proofErr w:type="spellEnd"/>
      <w:r w:rsidRPr="00BD2622">
        <w:rPr>
          <w:b/>
          <w:bCs/>
          <w:highlight w:val="yellow"/>
        </w:rPr>
        <w:t xml:space="preserve"> </w:t>
      </w:r>
      <w:proofErr w:type="spellStart"/>
      <w:r w:rsidRPr="00BD2622">
        <w:rPr>
          <w:b/>
          <w:bCs/>
          <w:highlight w:val="yellow"/>
        </w:rPr>
        <w:t>обнаружении</w:t>
      </w:r>
      <w:proofErr w:type="spellEnd"/>
      <w:r w:rsidR="000A5ABC" w:rsidRPr="00BD2622">
        <w:rPr>
          <w:b/>
          <w:bCs/>
          <w:highlight w:val="yellow"/>
          <w:lang w:val="ru-RU"/>
        </w:rPr>
        <w:t xml:space="preserve"> </w:t>
      </w:r>
      <w:proofErr w:type="spellStart"/>
      <w:r w:rsidRPr="00BD2622">
        <w:rPr>
          <w:b/>
          <w:bCs/>
          <w:highlight w:val="yellow"/>
        </w:rPr>
        <w:t>сервер</w:t>
      </w:r>
      <w:proofErr w:type="spellEnd"/>
      <w:r w:rsidR="000A5ABC" w:rsidRPr="00BD2622">
        <w:rPr>
          <w:b/>
          <w:bCs/>
          <w:highlight w:val="yellow"/>
          <w:lang w:val="ru-RU"/>
        </w:rPr>
        <w:t xml:space="preserve">а с совпадающим </w:t>
      </w:r>
      <w:r w:rsidR="000A5ABC" w:rsidRPr="00BD2622">
        <w:rPr>
          <w:b/>
          <w:bCs/>
          <w:highlight w:val="yellow"/>
          <w:lang w:val="en-US"/>
        </w:rPr>
        <w:t>UUID</w:t>
      </w:r>
      <w:r w:rsidRPr="00BD2622">
        <w:rPr>
          <w:b/>
          <w:bCs/>
          <w:highlight w:val="yellow"/>
        </w:rPr>
        <w:t xml:space="preserve"> в </w:t>
      </w:r>
      <w:proofErr w:type="spellStart"/>
      <w:r w:rsidRPr="00BD2622">
        <w:rPr>
          <w:b/>
          <w:bCs/>
          <w:highlight w:val="yellow"/>
          <w:lang w:val="en-US"/>
        </w:rPr>
        <w:t>vmware</w:t>
      </w:r>
      <w:proofErr w:type="spellEnd"/>
    </w:p>
    <w:p w14:paraId="07BDF7E6" w14:textId="77777777" w:rsidR="00C004BE" w:rsidRPr="00A4443D" w:rsidRDefault="00C004BE" w:rsidP="00C004BE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 w:rsidRPr="00A4443D">
        <w:rPr>
          <w:b/>
          <w:bCs/>
        </w:rPr>
        <w:t>Оператором</w:t>
      </w:r>
      <w:proofErr w:type="spellEnd"/>
      <w:r w:rsidRPr="00A4443D">
        <w:rPr>
          <w:b/>
          <w:bCs/>
        </w:rPr>
        <w:t xml:space="preserve"> </w:t>
      </w:r>
      <w:proofErr w:type="spellStart"/>
      <w:r w:rsidRPr="00A4443D">
        <w:rPr>
          <w:b/>
          <w:bCs/>
        </w:rPr>
        <w:t>путем</w:t>
      </w:r>
      <w:proofErr w:type="spellEnd"/>
      <w:r w:rsidRPr="00A4443D">
        <w:rPr>
          <w:b/>
          <w:bCs/>
        </w:rPr>
        <w:t xml:space="preserve"> </w:t>
      </w:r>
      <w:proofErr w:type="spellStart"/>
      <w:r w:rsidRPr="00A4443D">
        <w:rPr>
          <w:b/>
          <w:bCs/>
        </w:rPr>
        <w:t>объединения</w:t>
      </w:r>
      <w:proofErr w:type="spellEnd"/>
      <w:r w:rsidRPr="00A4443D">
        <w:rPr>
          <w:b/>
          <w:bCs/>
        </w:rPr>
        <w:t xml:space="preserve"> </w:t>
      </w:r>
      <w:proofErr w:type="spellStart"/>
      <w:r w:rsidRPr="00A4443D">
        <w:rPr>
          <w:b/>
          <w:bCs/>
        </w:rPr>
        <w:t>дубликатов</w:t>
      </w:r>
      <w:proofErr w:type="spellEnd"/>
      <w:r w:rsidRPr="00A4443D">
        <w:rPr>
          <w:b/>
          <w:bCs/>
        </w:rPr>
        <w:t xml:space="preserve"> </w:t>
      </w:r>
      <w:proofErr w:type="spellStart"/>
      <w:r w:rsidRPr="00A4443D">
        <w:rPr>
          <w:b/>
          <w:bCs/>
        </w:rPr>
        <w:t>виртуальных</w:t>
      </w:r>
      <w:proofErr w:type="spellEnd"/>
      <w:r w:rsidRPr="00A4443D">
        <w:rPr>
          <w:b/>
          <w:bCs/>
        </w:rPr>
        <w:t xml:space="preserve"> </w:t>
      </w:r>
      <w:proofErr w:type="spellStart"/>
      <w:r w:rsidRPr="00A4443D">
        <w:rPr>
          <w:b/>
          <w:bCs/>
        </w:rPr>
        <w:t>серверов</w:t>
      </w:r>
      <w:proofErr w:type="spellEnd"/>
    </w:p>
    <w:p w14:paraId="4DDF93F7" w14:textId="77777777" w:rsidR="00A82EB4" w:rsidRPr="00A82EB4" w:rsidRDefault="00A82EB4" w:rsidP="00D322AB">
      <w:pPr>
        <w:rPr>
          <w:b/>
          <w:bCs/>
          <w:lang w:val="de-DE"/>
        </w:rPr>
      </w:pPr>
    </w:p>
    <w:p w14:paraId="46C5C831" w14:textId="77777777" w:rsidR="00A82EB4" w:rsidRDefault="00A82EB4" w:rsidP="00D322AB">
      <w:pPr>
        <w:rPr>
          <w:b/>
          <w:bCs/>
        </w:rPr>
      </w:pPr>
    </w:p>
    <w:p w14:paraId="17FC3650" w14:textId="77777777" w:rsidR="00C82F0C" w:rsidRDefault="00C82F0C" w:rsidP="00C82F0C">
      <w:pPr>
        <w:pStyle w:val="Heading3"/>
      </w:pPr>
      <w:bookmarkStart w:id="26" w:name="_Toc49930956"/>
      <w:r>
        <w:t xml:space="preserve">Изменение статуса Процедурой </w:t>
      </w:r>
      <w:proofErr w:type="spellStart"/>
      <w:r>
        <w:t>автообнаружения</w:t>
      </w:r>
      <w:bookmarkEnd w:id="26"/>
      <w:proofErr w:type="spellEnd"/>
    </w:p>
    <w:p w14:paraId="0EB49452" w14:textId="01638A3B" w:rsidR="00F05F01" w:rsidRDefault="00F05F01" w:rsidP="00F05F01">
      <w:r>
        <w:t xml:space="preserve">Изменение </w:t>
      </w:r>
      <w:r w:rsidR="00AC0A06">
        <w:t>состояния</w:t>
      </w:r>
      <w:r>
        <w:t xml:space="preserve"> производится, если выполн</w:t>
      </w:r>
      <w:r w:rsidR="00527380">
        <w:t>яе</w:t>
      </w:r>
      <w:r>
        <w:t>тся условие</w:t>
      </w:r>
    </w:p>
    <w:p w14:paraId="41CA8FF0" w14:textId="75530CEE" w:rsidR="00E02953" w:rsidRPr="002B0B00" w:rsidRDefault="00F05F01" w:rsidP="002B0B00">
      <w:pPr>
        <w:ind w:left="709"/>
      </w:pPr>
      <w:r w:rsidRPr="00274FFB">
        <w:t xml:space="preserve">Среди зарегистрированных в Базис виртуальных серверов </w:t>
      </w:r>
      <w:r w:rsidR="00AC0A06">
        <w:t>в состоянии</w:t>
      </w:r>
      <w:r w:rsidRPr="00274FFB">
        <w:t xml:space="preserve"> </w:t>
      </w:r>
      <w:r w:rsidRPr="00F05F01">
        <w:t>Удален</w:t>
      </w:r>
      <w:r w:rsidRPr="00274FFB">
        <w:t xml:space="preserve"> </w:t>
      </w:r>
      <w:r>
        <w:t xml:space="preserve">обнаружен </w:t>
      </w:r>
      <w:r w:rsidRPr="00274FFB">
        <w:t>сервер с совпадающим атрибут</w:t>
      </w:r>
      <w:r w:rsidR="00527380">
        <w:t>о</w:t>
      </w:r>
      <w:r w:rsidRPr="00274FFB">
        <w:t xml:space="preserve">м </w:t>
      </w:r>
      <w:r w:rsidR="00E02953" w:rsidRPr="002B0B00">
        <w:rPr>
          <w:lang w:val="en-US"/>
        </w:rPr>
        <w:t>UUID</w:t>
      </w:r>
    </w:p>
    <w:p w14:paraId="582691B6" w14:textId="77777777" w:rsidR="00F05F01" w:rsidRDefault="00F05F01" w:rsidP="00F05F01"/>
    <w:p w14:paraId="3D4E64EE" w14:textId="486ABEBF" w:rsidR="00365FD9" w:rsidRPr="00365FD9" w:rsidRDefault="00F05F01" w:rsidP="00527380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="00527380" w:rsidRPr="00527380">
        <w:t xml:space="preserve"> </w:t>
      </w:r>
      <w:r w:rsidR="00527380">
        <w:t>д</w:t>
      </w:r>
      <w:r w:rsidR="00365FD9" w:rsidRPr="00527380">
        <w:t>ля выбранного сервера</w:t>
      </w:r>
      <w:r w:rsidR="00527380" w:rsidRPr="00527380">
        <w:t xml:space="preserve"> </w:t>
      </w:r>
      <w:r w:rsidR="00AC0A06">
        <w:t>в состоянии</w:t>
      </w:r>
      <w:r w:rsidR="00527380" w:rsidRPr="00527380">
        <w:t xml:space="preserve"> Удален и совпадающим </w:t>
      </w:r>
      <w:r w:rsidR="00527380" w:rsidRPr="00527380">
        <w:rPr>
          <w:lang w:val="en-US"/>
        </w:rPr>
        <w:t>UUID</w:t>
      </w:r>
    </w:p>
    <w:p w14:paraId="55CBC226" w14:textId="404B907D" w:rsidR="00365FD9" w:rsidRPr="00586D8C" w:rsidRDefault="00365FD9" w:rsidP="00527380">
      <w:pPr>
        <w:pStyle w:val="ListParagraph"/>
        <w:numPr>
          <w:ilvl w:val="1"/>
          <w:numId w:val="13"/>
        </w:numPr>
        <w:ind w:left="432"/>
        <w:rPr>
          <w:lang w:val="ru-RU"/>
        </w:rPr>
      </w:pPr>
      <w:r>
        <w:rPr>
          <w:lang w:val="ru-RU"/>
        </w:rPr>
        <w:t>Актуализируются</w:t>
      </w:r>
      <w:r w:rsidR="00B80DD2">
        <w:rPr>
          <w:lang w:val="ru-RU"/>
        </w:rPr>
        <w:t>,</w:t>
      </w:r>
      <w:r>
        <w:rPr>
          <w:lang w:val="ru-RU"/>
        </w:rPr>
        <w:t xml:space="preserve"> при необходимости</w:t>
      </w:r>
      <w:r w:rsidR="00B80DD2">
        <w:rPr>
          <w:lang w:val="ru-RU"/>
        </w:rPr>
        <w:t>,</w:t>
      </w:r>
      <w:r>
        <w:rPr>
          <w:lang w:val="ru-RU"/>
        </w:rPr>
        <w:t xml:space="preserve"> значения атрибутов на основании данных из </w:t>
      </w:r>
      <w:proofErr w:type="spellStart"/>
      <w:r>
        <w:rPr>
          <w:lang w:val="en-US"/>
        </w:rPr>
        <w:t>vmware</w:t>
      </w:r>
      <w:proofErr w:type="spellEnd"/>
      <w:r w:rsidRPr="00365FD9">
        <w:rPr>
          <w:lang w:val="ru-RU"/>
        </w:rPr>
        <w:t>:</w:t>
      </w:r>
    </w:p>
    <w:p w14:paraId="29467AC9" w14:textId="77777777" w:rsidR="00527380" w:rsidRPr="00527380" w:rsidRDefault="00527380" w:rsidP="00527380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 xml:space="preserve">Название (Имя сервера </w:t>
      </w:r>
      <w:proofErr w:type="spellStart"/>
      <w:r>
        <w:rPr>
          <w:lang w:val="ru-RU"/>
        </w:rPr>
        <w:t>VMware</w:t>
      </w:r>
      <w:proofErr w:type="spellEnd"/>
      <w:r>
        <w:rPr>
          <w:lang w:val="ru-RU"/>
        </w:rPr>
        <w:t xml:space="preserve">) </w:t>
      </w:r>
    </w:p>
    <w:p w14:paraId="0FE13F79" w14:textId="77777777" w:rsidR="00527380" w:rsidRPr="00527380" w:rsidRDefault="00527380" w:rsidP="00527380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Тип виртуальной машины</w:t>
      </w:r>
    </w:p>
    <w:p w14:paraId="4F4CBF40" w14:textId="77777777" w:rsidR="00527380" w:rsidRPr="00527380" w:rsidRDefault="00527380" w:rsidP="00527380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 w:rsidRPr="00527380">
        <w:rPr>
          <w:lang w:val="ru-RU"/>
        </w:rPr>
        <w:t>DNS-имя</w:t>
      </w:r>
    </w:p>
    <w:p w14:paraId="4E51E03A" w14:textId="77777777" w:rsidR="00527380" w:rsidRPr="00527380" w:rsidRDefault="00527380" w:rsidP="00527380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Статус</w:t>
      </w:r>
    </w:p>
    <w:p w14:paraId="3613F314" w14:textId="77777777" w:rsidR="00527380" w:rsidRPr="00527380" w:rsidRDefault="00527380" w:rsidP="00527380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CPU</w:t>
      </w:r>
    </w:p>
    <w:p w14:paraId="36611039" w14:textId="77777777" w:rsidR="00527380" w:rsidRPr="00527380" w:rsidRDefault="00527380" w:rsidP="00527380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RAM В МБ</w:t>
      </w:r>
    </w:p>
    <w:p w14:paraId="44B818E6" w14:textId="77777777" w:rsidR="00527380" w:rsidRPr="00527380" w:rsidRDefault="00527380" w:rsidP="00527380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Размер дисков, ГБ</w:t>
      </w:r>
    </w:p>
    <w:p w14:paraId="65A00040" w14:textId="77777777" w:rsidR="00527380" w:rsidRPr="00527380" w:rsidRDefault="00527380" w:rsidP="00527380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Размер занятого, ГБ</w:t>
      </w:r>
    </w:p>
    <w:p w14:paraId="46368924" w14:textId="77777777" w:rsidR="00527380" w:rsidRPr="00527380" w:rsidRDefault="00527380" w:rsidP="00527380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Примечание</w:t>
      </w:r>
    </w:p>
    <w:p w14:paraId="35380784" w14:textId="77777777" w:rsidR="00527380" w:rsidRPr="00527380" w:rsidRDefault="00527380" w:rsidP="00527380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Последний бэкап</w:t>
      </w:r>
    </w:p>
    <w:p w14:paraId="0A00E784" w14:textId="3AF3C6C3" w:rsidR="00527380" w:rsidRPr="00527380" w:rsidRDefault="00527380" w:rsidP="00527380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Источник данных</w:t>
      </w:r>
    </w:p>
    <w:p w14:paraId="20BA10FF" w14:textId="77777777" w:rsidR="00365FD9" w:rsidRPr="00365FD9" w:rsidRDefault="00365FD9" w:rsidP="00527380">
      <w:pPr>
        <w:pStyle w:val="ListParagraph"/>
        <w:numPr>
          <w:ilvl w:val="1"/>
          <w:numId w:val="13"/>
        </w:numPr>
        <w:ind w:left="432"/>
        <w:rPr>
          <w:lang w:val="ru-RU"/>
        </w:rPr>
      </w:pPr>
      <w:r>
        <w:rPr>
          <w:lang w:val="ru-RU"/>
        </w:rPr>
        <w:t>Создается с</w:t>
      </w:r>
      <w:r w:rsidRPr="00365FD9">
        <w:rPr>
          <w:lang w:val="ru-RU"/>
        </w:rPr>
        <w:t xml:space="preserve">писок смонтированных файловых систем (Имя, полная емкость, занятая емкость), которые связываются с </w:t>
      </w:r>
      <w:r>
        <w:rPr>
          <w:lang w:val="ru-RU"/>
        </w:rPr>
        <w:t xml:space="preserve">учетной карточкой </w:t>
      </w:r>
      <w:r w:rsidRPr="00365FD9">
        <w:rPr>
          <w:lang w:val="ru-RU"/>
        </w:rPr>
        <w:t>виртуально</w:t>
      </w:r>
      <w:r>
        <w:rPr>
          <w:lang w:val="ru-RU"/>
        </w:rPr>
        <w:t>го</w:t>
      </w:r>
      <w:r w:rsidRPr="00365FD9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591F9015" w14:textId="53F44F09" w:rsidR="00365FD9" w:rsidRDefault="00365FD9" w:rsidP="00527380">
      <w:pPr>
        <w:pStyle w:val="ListParagraph"/>
        <w:numPr>
          <w:ilvl w:val="1"/>
          <w:numId w:val="13"/>
        </w:numPr>
        <w:ind w:left="432"/>
        <w:rPr>
          <w:lang w:val="ru-RU"/>
        </w:rPr>
      </w:pPr>
      <w:r>
        <w:rPr>
          <w:lang w:val="ru-RU"/>
        </w:rPr>
        <w:t>Создается с</w:t>
      </w:r>
      <w:r w:rsidRPr="00365FD9">
        <w:rPr>
          <w:lang w:val="ru-RU"/>
        </w:rPr>
        <w:t xml:space="preserve">писок IP адресов, которые связываются с </w:t>
      </w:r>
      <w:r>
        <w:rPr>
          <w:lang w:val="ru-RU"/>
        </w:rPr>
        <w:t xml:space="preserve">учетной карточкой </w:t>
      </w:r>
      <w:r w:rsidRPr="00365FD9">
        <w:rPr>
          <w:lang w:val="ru-RU"/>
        </w:rPr>
        <w:t>виртуальн</w:t>
      </w:r>
      <w:r>
        <w:rPr>
          <w:lang w:val="ru-RU"/>
        </w:rPr>
        <w:t>ого</w:t>
      </w:r>
      <w:r w:rsidRPr="00365FD9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2B02FCA9" w14:textId="50A298FE" w:rsidR="00365FD9" w:rsidRPr="00365FD9" w:rsidRDefault="00365FD9" w:rsidP="00527380">
      <w:pPr>
        <w:pStyle w:val="ListParagraph"/>
        <w:numPr>
          <w:ilvl w:val="1"/>
          <w:numId w:val="13"/>
        </w:numPr>
        <w:ind w:left="432"/>
        <w:rPr>
          <w:lang w:val="ru-RU"/>
        </w:rPr>
      </w:pPr>
      <w:proofErr w:type="spellStart"/>
      <w:r w:rsidRPr="00365FD9">
        <w:t>Измен</w:t>
      </w:r>
      <w:r w:rsidR="009A6E77">
        <w:rPr>
          <w:lang w:val="ru-RU"/>
        </w:rPr>
        <w:t>яется</w:t>
      </w:r>
      <w:proofErr w:type="spellEnd"/>
      <w:r w:rsidRPr="00365FD9">
        <w:t xml:space="preserve"> </w:t>
      </w:r>
      <w:proofErr w:type="spellStart"/>
      <w:r w:rsidRPr="00365FD9">
        <w:t>состояние</w:t>
      </w:r>
      <w:proofErr w:type="spellEnd"/>
      <w:r w:rsidRPr="00365FD9">
        <w:t xml:space="preserve"> </w:t>
      </w:r>
      <w:proofErr w:type="spellStart"/>
      <w:r w:rsidRPr="00365FD9">
        <w:t>следующих</w:t>
      </w:r>
      <w:proofErr w:type="spellEnd"/>
      <w:r w:rsidRPr="00365FD9">
        <w:t xml:space="preserve"> </w:t>
      </w:r>
      <w:proofErr w:type="spellStart"/>
      <w:r w:rsidRPr="00365FD9">
        <w:t>флагов</w:t>
      </w:r>
      <w:proofErr w:type="spellEnd"/>
    </w:p>
    <w:p w14:paraId="34E67008" w14:textId="22BFB115" w:rsidR="00AD0C0F" w:rsidRDefault="00365FD9" w:rsidP="00527380">
      <w:pPr>
        <w:pStyle w:val="ListParagraph"/>
        <w:numPr>
          <w:ilvl w:val="0"/>
          <w:numId w:val="10"/>
        </w:numPr>
        <w:ind w:left="709"/>
      </w:pPr>
      <w:proofErr w:type="spellStart"/>
      <w:r w:rsidRPr="00365FD9">
        <w:t>Сн</w:t>
      </w:r>
      <w:proofErr w:type="spellEnd"/>
      <w:r w:rsidR="009A6E77">
        <w:rPr>
          <w:lang w:val="ru-RU"/>
        </w:rPr>
        <w:t>имается</w:t>
      </w:r>
      <w:r w:rsidRPr="00365FD9">
        <w:t xml:space="preserve"> </w:t>
      </w:r>
      <w:proofErr w:type="spellStart"/>
      <w:r w:rsidRPr="00365FD9">
        <w:t>флаг</w:t>
      </w:r>
      <w:proofErr w:type="spellEnd"/>
      <w:r w:rsidRPr="00365FD9">
        <w:t xml:space="preserve"> </w:t>
      </w:r>
      <w:proofErr w:type="spellStart"/>
      <w:r w:rsidRPr="00365FD9">
        <w:t>Удален</w:t>
      </w:r>
      <w:proofErr w:type="spellEnd"/>
      <w:r w:rsidR="009A6E77">
        <w:rPr>
          <w:lang w:val="ru-RU"/>
        </w:rPr>
        <w:t xml:space="preserve"> (</w:t>
      </w:r>
      <w:r w:rsidR="009A6E77">
        <w:rPr>
          <w:lang w:val="en-US"/>
        </w:rPr>
        <w:t>N)</w:t>
      </w:r>
    </w:p>
    <w:p w14:paraId="1CB4D5AB" w14:textId="77777777" w:rsidR="00E02953" w:rsidRDefault="00E02953" w:rsidP="00E02953">
      <w:pPr>
        <w:ind w:left="709"/>
      </w:pPr>
    </w:p>
    <w:p w14:paraId="576C7A34" w14:textId="4241157A" w:rsidR="00CA09B7" w:rsidRDefault="00CA09B7" w:rsidP="00CA09B7">
      <w:pPr>
        <w:pStyle w:val="Heading3"/>
      </w:pPr>
      <w:bookmarkStart w:id="27" w:name="_Toc49930957"/>
      <w:r>
        <w:t>Изменение статуса Оператором</w:t>
      </w:r>
      <w:bookmarkEnd w:id="27"/>
    </w:p>
    <w:p w14:paraId="6122D39F" w14:textId="4C63E2DC" w:rsidR="004B2E91" w:rsidRPr="007E1A36" w:rsidRDefault="007E1A36">
      <w:r w:rsidRPr="007E1A36">
        <w:t xml:space="preserve">Выполняются действия, </w:t>
      </w:r>
      <w:r>
        <w:t xml:space="preserve">описанные в разделе </w:t>
      </w:r>
      <w:r w:rsidR="00B560E3">
        <w:t xml:space="preserve">2.4.2 </w:t>
      </w:r>
      <w:r w:rsidR="004959A9">
        <w:t>Изменение статуса Оператором.</w:t>
      </w:r>
    </w:p>
    <w:p w14:paraId="505C5553" w14:textId="77777777" w:rsidR="00CA09B7" w:rsidRDefault="00CA09B7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772B3D41" w14:textId="55E1BEAA" w:rsidR="0061610E" w:rsidRPr="0061610E" w:rsidRDefault="0061610E" w:rsidP="003E757F">
      <w:pPr>
        <w:pStyle w:val="Heading2"/>
      </w:pPr>
      <w:bookmarkStart w:id="28" w:name="_Toc49930958"/>
      <w:r>
        <w:lastRenderedPageBreak/>
        <w:t xml:space="preserve">Удален </w:t>
      </w:r>
      <w:r w:rsidRPr="0061610E">
        <w:rPr>
          <w:lang w:val="en-US"/>
        </w:rPr>
        <w:sym w:font="Wingdings" w:char="F0E0"/>
      </w:r>
      <w:r>
        <w:t>Удаление подтверждено</w:t>
      </w:r>
      <w:bookmarkEnd w:id="28"/>
    </w:p>
    <w:p w14:paraId="0A97B3A8" w14:textId="1CFDC8B8" w:rsidR="00D322AB" w:rsidRDefault="00D322AB" w:rsidP="00D322AB"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Оператор</w:t>
      </w:r>
      <w:r>
        <w:rPr>
          <w:b/>
          <w:bCs/>
        </w:rPr>
        <w:t>ом</w:t>
      </w:r>
      <w:r>
        <w:t xml:space="preserve"> </w:t>
      </w:r>
    </w:p>
    <w:p w14:paraId="108CF1E7" w14:textId="77777777" w:rsidR="00B9098E" w:rsidRDefault="00B9098E" w:rsidP="00E02953"/>
    <w:p w14:paraId="206A5D4A" w14:textId="4AA1161E" w:rsidR="00E02953" w:rsidRDefault="00E02953" w:rsidP="00E02953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5D51CDA4" w14:textId="516C967C" w:rsidR="00E02953" w:rsidRDefault="00E02953" w:rsidP="00E0295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</w:t>
      </w:r>
      <w:r w:rsidR="000D7490">
        <w:rPr>
          <w:lang w:val="ru-RU"/>
        </w:rPr>
        <w:t>яется</w:t>
      </w:r>
      <w:r>
        <w:rPr>
          <w:lang w:val="ru-RU"/>
        </w:rPr>
        <w:t xml:space="preserve">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пользователем</w:t>
      </w:r>
    </w:p>
    <w:p w14:paraId="264AEE53" w14:textId="7E62DB89" w:rsidR="00E02953" w:rsidRDefault="00F45C10" w:rsidP="00E0295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</w:t>
      </w:r>
      <w:r w:rsidR="000D7490">
        <w:rPr>
          <w:lang w:val="ru-RU"/>
        </w:rPr>
        <w:t>яется</w:t>
      </w:r>
      <w:r w:rsidR="00E02953">
        <w:rPr>
          <w:lang w:val="ru-RU"/>
        </w:rPr>
        <w:t xml:space="preserve"> связь между </w:t>
      </w:r>
      <w:r w:rsidR="00E02953" w:rsidRPr="00EA59AD">
        <w:rPr>
          <w:lang w:val="ru-RU"/>
        </w:rPr>
        <w:t>виртуальной машин</w:t>
      </w:r>
      <w:r w:rsidR="00E02953">
        <w:rPr>
          <w:lang w:val="ru-RU"/>
        </w:rPr>
        <w:t xml:space="preserve">ой и </w:t>
      </w:r>
      <w:r w:rsidR="00E02953" w:rsidRPr="00EA59AD">
        <w:rPr>
          <w:lang w:val="ru-RU"/>
        </w:rPr>
        <w:t>ответственн</w:t>
      </w:r>
      <w:r w:rsidR="00E02953">
        <w:rPr>
          <w:lang w:val="ru-RU"/>
        </w:rPr>
        <w:t>ым администратором</w:t>
      </w:r>
    </w:p>
    <w:p w14:paraId="048ABE62" w14:textId="246E6869" w:rsidR="000D7490" w:rsidRDefault="000D7490" w:rsidP="000D7490">
      <w:pPr>
        <w:pStyle w:val="ListParagraph"/>
        <w:numPr>
          <w:ilvl w:val="0"/>
          <w:numId w:val="18"/>
        </w:numPr>
      </w:pPr>
      <w:r>
        <w:rPr>
          <w:lang w:val="ru-RU"/>
        </w:rPr>
        <w:t>Устанавливается</w:t>
      </w:r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подтверждено</w:t>
      </w:r>
      <w:proofErr w:type="spellEnd"/>
      <w:r>
        <w:t>.</w:t>
      </w:r>
    </w:p>
    <w:p w14:paraId="2FB3171F" w14:textId="77777777" w:rsidR="000D7490" w:rsidRPr="00EA59AD" w:rsidRDefault="000D7490" w:rsidP="000D7490">
      <w:pPr>
        <w:pStyle w:val="ListParagraph"/>
        <w:rPr>
          <w:lang w:val="ru-RU"/>
        </w:rPr>
      </w:pPr>
    </w:p>
    <w:p w14:paraId="1BE0F6D7" w14:textId="77777777" w:rsidR="00E02953" w:rsidRDefault="00E02953" w:rsidP="00D322AB"/>
    <w:p w14:paraId="489560B2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5FC3E2CD" w14:textId="61244C70" w:rsidR="003E757F" w:rsidRPr="00BD2622" w:rsidRDefault="003E757F" w:rsidP="003E757F">
      <w:pPr>
        <w:pStyle w:val="Heading2"/>
        <w:rPr>
          <w:highlight w:val="yellow"/>
        </w:rPr>
      </w:pPr>
      <w:bookmarkStart w:id="29" w:name="_Toc49930959"/>
      <w:r w:rsidRPr="00BD2622">
        <w:rPr>
          <w:highlight w:val="yellow"/>
        </w:rPr>
        <w:lastRenderedPageBreak/>
        <w:t xml:space="preserve">Удаление подтверждено </w:t>
      </w:r>
      <w:r w:rsidRPr="00BD2622">
        <w:rPr>
          <w:highlight w:val="yellow"/>
          <w:lang w:val="en-US"/>
        </w:rPr>
        <w:sym w:font="Wingdings" w:char="F0E0"/>
      </w:r>
      <w:r w:rsidRPr="00BD2622">
        <w:rPr>
          <w:highlight w:val="yellow"/>
          <w:lang w:val="en-US"/>
        </w:rPr>
        <w:t xml:space="preserve"> </w:t>
      </w:r>
      <w:r w:rsidRPr="00BD2622">
        <w:rPr>
          <w:highlight w:val="yellow"/>
        </w:rPr>
        <w:t>Новый</w:t>
      </w:r>
      <w:bookmarkEnd w:id="29"/>
    </w:p>
    <w:p w14:paraId="5021920A" w14:textId="672D24FA" w:rsidR="00365FD9" w:rsidRPr="002D2E6C" w:rsidRDefault="00365FD9" w:rsidP="00365FD9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Процедур</w:t>
      </w:r>
      <w:r>
        <w:rPr>
          <w:b/>
          <w:bCs/>
        </w:rPr>
        <w:t>ой</w:t>
      </w:r>
      <w:r w:rsidRPr="00226368">
        <w:rPr>
          <w:b/>
          <w:bCs/>
        </w:rPr>
        <w:t xml:space="preserve">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</w:p>
    <w:p w14:paraId="2F6EF846" w14:textId="77777777" w:rsidR="00B9098E" w:rsidRDefault="00B9098E" w:rsidP="00B9098E"/>
    <w:p w14:paraId="233A23D7" w14:textId="73EC665C" w:rsidR="00B9098E" w:rsidRDefault="00B9098E" w:rsidP="00B9098E">
      <w:r>
        <w:t xml:space="preserve">Изменение </w:t>
      </w:r>
      <w:r w:rsidR="00AC0A06">
        <w:t>состояния</w:t>
      </w:r>
      <w:r>
        <w:t xml:space="preserve"> производится, если выполняется условие</w:t>
      </w:r>
    </w:p>
    <w:p w14:paraId="59E97C3C" w14:textId="44A4F8DD" w:rsidR="00B9098E" w:rsidRPr="008038F3" w:rsidRDefault="00B9098E" w:rsidP="008038F3">
      <w:pPr>
        <w:ind w:left="709"/>
      </w:pPr>
      <w:r w:rsidRPr="00274FFB">
        <w:t xml:space="preserve">Среди зарегистрированных в Базис виртуальных серверов </w:t>
      </w:r>
      <w:r w:rsidR="00AC0A06">
        <w:t>в состоянии</w:t>
      </w:r>
      <w:r w:rsidRPr="00274FFB">
        <w:t xml:space="preserve"> </w:t>
      </w:r>
      <w:r w:rsidRPr="00F05F01">
        <w:t>Удален</w:t>
      </w:r>
      <w:r>
        <w:t xml:space="preserve">ие подтверждено обнаружен </w:t>
      </w:r>
      <w:r w:rsidRPr="00274FFB">
        <w:t>сервер с совпадающим атрибут</w:t>
      </w:r>
      <w:r>
        <w:t>о</w:t>
      </w:r>
      <w:r w:rsidRPr="00274FFB">
        <w:t xml:space="preserve">м </w:t>
      </w:r>
      <w:r w:rsidRPr="008038F3">
        <w:rPr>
          <w:lang w:val="en-US"/>
        </w:rPr>
        <w:t>UUID</w:t>
      </w:r>
    </w:p>
    <w:p w14:paraId="5DF5D7D2" w14:textId="4262BEDF" w:rsidR="00365FD9" w:rsidRDefault="00365FD9" w:rsidP="00365FD9"/>
    <w:p w14:paraId="6294A517" w14:textId="1F54BE05" w:rsidR="00B9098E" w:rsidRPr="00365FD9" w:rsidRDefault="00B9098E" w:rsidP="00B9098E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527380">
        <w:t xml:space="preserve"> </w:t>
      </w:r>
      <w:r>
        <w:t>д</w:t>
      </w:r>
      <w:r w:rsidRPr="00527380">
        <w:t xml:space="preserve">ля выбранного сервера </w:t>
      </w:r>
      <w:r w:rsidR="00AC0A06">
        <w:t>в состоянии</w:t>
      </w:r>
      <w:r w:rsidRPr="00527380">
        <w:t xml:space="preserve"> Удален</w:t>
      </w:r>
      <w:r>
        <w:t>ие подтверждено</w:t>
      </w:r>
      <w:r w:rsidRPr="00527380">
        <w:t xml:space="preserve"> и совпадающим </w:t>
      </w:r>
      <w:r w:rsidRPr="00527380">
        <w:rPr>
          <w:lang w:val="en-US"/>
        </w:rPr>
        <w:t>UUID</w:t>
      </w:r>
    </w:p>
    <w:p w14:paraId="7B8E4150" w14:textId="77777777" w:rsidR="00B9098E" w:rsidRPr="00586D8C" w:rsidRDefault="00B9098E" w:rsidP="00963A6E">
      <w:pPr>
        <w:pStyle w:val="ListParagraph"/>
        <w:numPr>
          <w:ilvl w:val="1"/>
          <w:numId w:val="40"/>
        </w:numPr>
        <w:rPr>
          <w:lang w:val="ru-RU"/>
        </w:rPr>
      </w:pPr>
      <w:r>
        <w:rPr>
          <w:lang w:val="ru-RU"/>
        </w:rPr>
        <w:t xml:space="preserve">Актуализируются, при необходимости, значения атрибутов на основании данных из </w:t>
      </w:r>
      <w:proofErr w:type="spellStart"/>
      <w:r>
        <w:rPr>
          <w:lang w:val="en-US"/>
        </w:rPr>
        <w:t>vmware</w:t>
      </w:r>
      <w:proofErr w:type="spellEnd"/>
      <w:r w:rsidRPr="00365FD9">
        <w:rPr>
          <w:lang w:val="ru-RU"/>
        </w:rPr>
        <w:t>:</w:t>
      </w:r>
    </w:p>
    <w:p w14:paraId="1B6C91BA" w14:textId="77777777" w:rsidR="00B9098E" w:rsidRPr="00527380" w:rsidRDefault="00B9098E" w:rsidP="00B9098E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 xml:space="preserve">Название (Имя сервера </w:t>
      </w:r>
      <w:proofErr w:type="spellStart"/>
      <w:r>
        <w:rPr>
          <w:lang w:val="ru-RU"/>
        </w:rPr>
        <w:t>VMware</w:t>
      </w:r>
      <w:proofErr w:type="spellEnd"/>
      <w:r>
        <w:rPr>
          <w:lang w:val="ru-RU"/>
        </w:rPr>
        <w:t xml:space="preserve">) </w:t>
      </w:r>
    </w:p>
    <w:p w14:paraId="2F1F4332" w14:textId="77777777" w:rsidR="00B9098E" w:rsidRPr="00527380" w:rsidRDefault="00B9098E" w:rsidP="00B9098E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Тип виртуальной машины</w:t>
      </w:r>
    </w:p>
    <w:p w14:paraId="5D619899" w14:textId="77777777" w:rsidR="00B9098E" w:rsidRPr="00527380" w:rsidRDefault="00B9098E" w:rsidP="00B9098E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 w:rsidRPr="00527380">
        <w:rPr>
          <w:lang w:val="ru-RU"/>
        </w:rPr>
        <w:t>DNS-имя</w:t>
      </w:r>
    </w:p>
    <w:p w14:paraId="042811B5" w14:textId="77777777" w:rsidR="00B9098E" w:rsidRPr="00527380" w:rsidRDefault="00B9098E" w:rsidP="00B9098E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Статус</w:t>
      </w:r>
    </w:p>
    <w:p w14:paraId="103C045B" w14:textId="77777777" w:rsidR="00B9098E" w:rsidRPr="00527380" w:rsidRDefault="00B9098E" w:rsidP="00B9098E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CPU</w:t>
      </w:r>
    </w:p>
    <w:p w14:paraId="697FC1FE" w14:textId="77777777" w:rsidR="00B9098E" w:rsidRPr="00527380" w:rsidRDefault="00B9098E" w:rsidP="00B9098E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RAM В МБ</w:t>
      </w:r>
    </w:p>
    <w:p w14:paraId="65420A2F" w14:textId="77777777" w:rsidR="00B9098E" w:rsidRPr="00527380" w:rsidRDefault="00B9098E" w:rsidP="00B9098E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Размер дисков, ГБ</w:t>
      </w:r>
    </w:p>
    <w:p w14:paraId="318D8FE8" w14:textId="77777777" w:rsidR="00B9098E" w:rsidRPr="00527380" w:rsidRDefault="00B9098E" w:rsidP="00B9098E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Размер занятого, ГБ</w:t>
      </w:r>
    </w:p>
    <w:p w14:paraId="1ED6812A" w14:textId="77777777" w:rsidR="00B9098E" w:rsidRPr="00527380" w:rsidRDefault="00B9098E" w:rsidP="00B9098E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Примечание</w:t>
      </w:r>
    </w:p>
    <w:p w14:paraId="2625DF7B" w14:textId="77777777" w:rsidR="00B9098E" w:rsidRPr="00527380" w:rsidRDefault="00B9098E" w:rsidP="00B9098E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Последний бэкап</w:t>
      </w:r>
    </w:p>
    <w:p w14:paraId="15FB4681" w14:textId="77777777" w:rsidR="00B9098E" w:rsidRPr="00527380" w:rsidRDefault="00B9098E" w:rsidP="00B9098E">
      <w:pPr>
        <w:pStyle w:val="ListParagraph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Источник данных</w:t>
      </w:r>
    </w:p>
    <w:p w14:paraId="63CC8E04" w14:textId="77777777" w:rsidR="00B9098E" w:rsidRPr="00365FD9" w:rsidRDefault="00B9098E" w:rsidP="00963A6E">
      <w:pPr>
        <w:pStyle w:val="ListParagraph"/>
        <w:numPr>
          <w:ilvl w:val="1"/>
          <w:numId w:val="40"/>
        </w:numPr>
        <w:ind w:left="432"/>
        <w:rPr>
          <w:lang w:val="ru-RU"/>
        </w:rPr>
      </w:pPr>
      <w:r>
        <w:rPr>
          <w:lang w:val="ru-RU"/>
        </w:rPr>
        <w:t>Создается с</w:t>
      </w:r>
      <w:r w:rsidRPr="00365FD9">
        <w:rPr>
          <w:lang w:val="ru-RU"/>
        </w:rPr>
        <w:t xml:space="preserve">писок смонтированных файловых систем (Имя, полная емкость, занятая емкость), которые связываются с </w:t>
      </w:r>
      <w:r>
        <w:rPr>
          <w:lang w:val="ru-RU"/>
        </w:rPr>
        <w:t xml:space="preserve">учетной карточкой </w:t>
      </w:r>
      <w:r w:rsidRPr="00365FD9">
        <w:rPr>
          <w:lang w:val="ru-RU"/>
        </w:rPr>
        <w:t>виртуально</w:t>
      </w:r>
      <w:r>
        <w:rPr>
          <w:lang w:val="ru-RU"/>
        </w:rPr>
        <w:t>го</w:t>
      </w:r>
      <w:r w:rsidRPr="00365FD9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39711069" w14:textId="77777777" w:rsidR="00B9098E" w:rsidRDefault="00B9098E" w:rsidP="00963A6E">
      <w:pPr>
        <w:pStyle w:val="ListParagraph"/>
        <w:numPr>
          <w:ilvl w:val="1"/>
          <w:numId w:val="40"/>
        </w:numPr>
        <w:ind w:left="432"/>
        <w:rPr>
          <w:lang w:val="ru-RU"/>
        </w:rPr>
      </w:pPr>
      <w:r>
        <w:rPr>
          <w:lang w:val="ru-RU"/>
        </w:rPr>
        <w:t>Создается с</w:t>
      </w:r>
      <w:r w:rsidRPr="00365FD9">
        <w:rPr>
          <w:lang w:val="ru-RU"/>
        </w:rPr>
        <w:t xml:space="preserve">писок IP адресов, которые связываются с </w:t>
      </w:r>
      <w:r>
        <w:rPr>
          <w:lang w:val="ru-RU"/>
        </w:rPr>
        <w:t xml:space="preserve">учетной карточкой </w:t>
      </w:r>
      <w:r w:rsidRPr="00365FD9">
        <w:rPr>
          <w:lang w:val="ru-RU"/>
        </w:rPr>
        <w:t>виртуальн</w:t>
      </w:r>
      <w:r>
        <w:rPr>
          <w:lang w:val="ru-RU"/>
        </w:rPr>
        <w:t>ого</w:t>
      </w:r>
      <w:r w:rsidRPr="00365FD9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418F67A2" w14:textId="77777777" w:rsidR="00B9098E" w:rsidRPr="00BD2622" w:rsidRDefault="00B9098E" w:rsidP="00963A6E">
      <w:pPr>
        <w:pStyle w:val="ListParagraph"/>
        <w:numPr>
          <w:ilvl w:val="1"/>
          <w:numId w:val="40"/>
        </w:numPr>
        <w:ind w:left="432"/>
        <w:rPr>
          <w:highlight w:val="yellow"/>
          <w:lang w:val="ru-RU"/>
        </w:rPr>
      </w:pPr>
      <w:proofErr w:type="spellStart"/>
      <w:r w:rsidRPr="00BD2622">
        <w:rPr>
          <w:highlight w:val="yellow"/>
        </w:rPr>
        <w:t>Измен</w:t>
      </w:r>
      <w:r w:rsidRPr="00BD2622">
        <w:rPr>
          <w:highlight w:val="yellow"/>
          <w:lang w:val="ru-RU"/>
        </w:rPr>
        <w:t>яется</w:t>
      </w:r>
      <w:proofErr w:type="spellEnd"/>
      <w:r w:rsidRPr="00BD2622">
        <w:rPr>
          <w:highlight w:val="yellow"/>
        </w:rPr>
        <w:t xml:space="preserve"> </w:t>
      </w:r>
      <w:proofErr w:type="spellStart"/>
      <w:r w:rsidRPr="00BD2622">
        <w:rPr>
          <w:highlight w:val="yellow"/>
        </w:rPr>
        <w:t>состояние</w:t>
      </w:r>
      <w:proofErr w:type="spellEnd"/>
      <w:r w:rsidRPr="00BD2622">
        <w:rPr>
          <w:highlight w:val="yellow"/>
        </w:rPr>
        <w:t xml:space="preserve"> </w:t>
      </w:r>
      <w:proofErr w:type="spellStart"/>
      <w:r w:rsidRPr="00BD2622">
        <w:rPr>
          <w:highlight w:val="yellow"/>
        </w:rPr>
        <w:t>следующих</w:t>
      </w:r>
      <w:proofErr w:type="spellEnd"/>
      <w:r w:rsidRPr="00BD2622">
        <w:rPr>
          <w:highlight w:val="yellow"/>
        </w:rPr>
        <w:t xml:space="preserve"> </w:t>
      </w:r>
      <w:proofErr w:type="spellStart"/>
      <w:r w:rsidRPr="00BD2622">
        <w:rPr>
          <w:highlight w:val="yellow"/>
        </w:rPr>
        <w:t>флагов</w:t>
      </w:r>
      <w:proofErr w:type="spellEnd"/>
    </w:p>
    <w:p w14:paraId="35878360" w14:textId="77777777" w:rsidR="00B9098E" w:rsidRPr="00BD2622" w:rsidRDefault="00B9098E" w:rsidP="00B9098E">
      <w:pPr>
        <w:pStyle w:val="ListParagraph"/>
        <w:numPr>
          <w:ilvl w:val="0"/>
          <w:numId w:val="10"/>
        </w:numPr>
        <w:ind w:left="709"/>
        <w:rPr>
          <w:highlight w:val="yellow"/>
          <w:lang w:val="ru-RU"/>
        </w:rPr>
      </w:pPr>
      <w:r w:rsidRPr="00BD2622">
        <w:rPr>
          <w:highlight w:val="yellow"/>
          <w:lang w:val="ru-RU"/>
        </w:rPr>
        <w:t>Устанавливается флаг Новый сервер (</w:t>
      </w:r>
      <w:r w:rsidRPr="00BD2622">
        <w:rPr>
          <w:highlight w:val="yellow"/>
          <w:lang w:val="en-US"/>
        </w:rPr>
        <w:t>Y</w:t>
      </w:r>
      <w:r w:rsidRPr="00BD2622">
        <w:rPr>
          <w:highlight w:val="yellow"/>
          <w:lang w:val="ru-RU"/>
        </w:rPr>
        <w:t>)</w:t>
      </w:r>
    </w:p>
    <w:p w14:paraId="2AC7C554" w14:textId="3889BC4B" w:rsidR="00B9098E" w:rsidRPr="00BD2622" w:rsidRDefault="00B9098E" w:rsidP="00B9098E">
      <w:pPr>
        <w:pStyle w:val="ListParagraph"/>
        <w:numPr>
          <w:ilvl w:val="0"/>
          <w:numId w:val="10"/>
        </w:numPr>
        <w:ind w:left="709"/>
        <w:rPr>
          <w:highlight w:val="yellow"/>
        </w:rPr>
      </w:pPr>
      <w:proofErr w:type="spellStart"/>
      <w:r w:rsidRPr="00BD2622">
        <w:rPr>
          <w:highlight w:val="yellow"/>
        </w:rPr>
        <w:t>Сн</w:t>
      </w:r>
      <w:proofErr w:type="spellEnd"/>
      <w:r w:rsidRPr="00BD2622">
        <w:rPr>
          <w:highlight w:val="yellow"/>
          <w:lang w:val="ru-RU"/>
        </w:rPr>
        <w:t>имается</w:t>
      </w:r>
      <w:r w:rsidRPr="00BD2622">
        <w:rPr>
          <w:highlight w:val="yellow"/>
        </w:rPr>
        <w:t xml:space="preserve"> </w:t>
      </w:r>
      <w:proofErr w:type="spellStart"/>
      <w:r w:rsidRPr="00BD2622">
        <w:rPr>
          <w:highlight w:val="yellow"/>
        </w:rPr>
        <w:t>флаг</w:t>
      </w:r>
      <w:proofErr w:type="spellEnd"/>
      <w:r w:rsidRPr="00BD2622">
        <w:rPr>
          <w:highlight w:val="yellow"/>
        </w:rPr>
        <w:t xml:space="preserve"> </w:t>
      </w:r>
      <w:proofErr w:type="spellStart"/>
      <w:r w:rsidRPr="00BD2622">
        <w:rPr>
          <w:highlight w:val="yellow"/>
        </w:rPr>
        <w:t>Удален</w:t>
      </w:r>
      <w:proofErr w:type="spellEnd"/>
      <w:r w:rsidRPr="00BD2622">
        <w:rPr>
          <w:highlight w:val="yellow"/>
          <w:lang w:val="ru-RU"/>
        </w:rPr>
        <w:t xml:space="preserve"> (</w:t>
      </w:r>
      <w:r w:rsidRPr="00BD2622">
        <w:rPr>
          <w:highlight w:val="yellow"/>
          <w:lang w:val="en-US"/>
        </w:rPr>
        <w:t>N)</w:t>
      </w:r>
    </w:p>
    <w:p w14:paraId="17096DA8" w14:textId="5EE62D89" w:rsidR="00B9098E" w:rsidRPr="00BD2622" w:rsidRDefault="00B9098E" w:rsidP="00B9098E">
      <w:pPr>
        <w:pStyle w:val="ListParagraph"/>
        <w:numPr>
          <w:ilvl w:val="0"/>
          <w:numId w:val="10"/>
        </w:numPr>
        <w:ind w:left="709"/>
        <w:rPr>
          <w:highlight w:val="yellow"/>
          <w:lang w:val="ru-RU"/>
        </w:rPr>
      </w:pPr>
      <w:r w:rsidRPr="00BD2622">
        <w:rPr>
          <w:highlight w:val="yellow"/>
          <w:lang w:val="ru-RU"/>
        </w:rPr>
        <w:t>Снимается флаг Удаление подтверждено (</w:t>
      </w:r>
      <w:r w:rsidRPr="00BD2622">
        <w:rPr>
          <w:highlight w:val="yellow"/>
          <w:lang w:val="en-US"/>
        </w:rPr>
        <w:t>N</w:t>
      </w:r>
      <w:r w:rsidRPr="00BD2622">
        <w:rPr>
          <w:highlight w:val="yellow"/>
          <w:lang w:val="ru-RU"/>
        </w:rPr>
        <w:t>)</w:t>
      </w:r>
    </w:p>
    <w:p w14:paraId="3951EE03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7927C056" w14:textId="25AB57BF" w:rsidR="0061610E" w:rsidRPr="003E757F" w:rsidRDefault="003E757F" w:rsidP="003E757F">
      <w:pPr>
        <w:pStyle w:val="Heading2"/>
      </w:pPr>
      <w:bookmarkStart w:id="30" w:name="_Toc49930960"/>
      <w:r>
        <w:lastRenderedPageBreak/>
        <w:t xml:space="preserve">Удаление подтверждено </w:t>
      </w:r>
      <w:r w:rsidRPr="003E757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Удален</w:t>
      </w:r>
      <w:bookmarkEnd w:id="30"/>
    </w:p>
    <w:p w14:paraId="74C2B96B" w14:textId="40C34CC0" w:rsidR="00D322AB" w:rsidRDefault="00D322AB" w:rsidP="00D322AB"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Оператор</w:t>
      </w:r>
      <w:r>
        <w:rPr>
          <w:b/>
          <w:bCs/>
        </w:rPr>
        <w:t>ом</w:t>
      </w:r>
      <w:r>
        <w:t xml:space="preserve"> </w:t>
      </w:r>
    </w:p>
    <w:p w14:paraId="48C86773" w14:textId="4DFFA8CB" w:rsidR="00474891" w:rsidRDefault="00474891" w:rsidP="00D322AB"/>
    <w:p w14:paraId="7F676D26" w14:textId="63E73AAC" w:rsidR="00474891" w:rsidRDefault="00474891" w:rsidP="00474891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22925EA6" w14:textId="03C88985" w:rsidR="00474891" w:rsidRPr="00AC0A06" w:rsidRDefault="00474891" w:rsidP="00474891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Снимается</w:t>
      </w:r>
      <w:r w:rsidRPr="00AC0A06">
        <w:rPr>
          <w:lang w:val="ru-RU"/>
        </w:rPr>
        <w:t xml:space="preserve"> флаг Удаление подтверждено</w:t>
      </w:r>
      <w:r>
        <w:rPr>
          <w:lang w:val="ru-RU"/>
        </w:rPr>
        <w:t xml:space="preserve"> (</w:t>
      </w:r>
      <w:r>
        <w:rPr>
          <w:lang w:val="en-US"/>
        </w:rPr>
        <w:t>N</w:t>
      </w:r>
      <w:r w:rsidRPr="00474891">
        <w:rPr>
          <w:lang w:val="ru-RU"/>
        </w:rPr>
        <w:t>)</w:t>
      </w:r>
    </w:p>
    <w:p w14:paraId="3D564408" w14:textId="77777777" w:rsidR="00C97AAE" w:rsidRDefault="00C97AAE" w:rsidP="0061610E"/>
    <w:p w14:paraId="6D24B92C" w14:textId="34E0ADDE" w:rsidR="00B43A47" w:rsidRDefault="00B43A47">
      <w:r>
        <w:br w:type="page"/>
      </w:r>
    </w:p>
    <w:p w14:paraId="2A7AF23E" w14:textId="21F1F84C" w:rsidR="00B43A47" w:rsidRDefault="00B43A47" w:rsidP="00B43A47">
      <w:pPr>
        <w:pStyle w:val="Heading1"/>
      </w:pPr>
      <w:bookmarkStart w:id="31" w:name="_Toc49930961"/>
      <w:r>
        <w:lastRenderedPageBreak/>
        <w:t xml:space="preserve">Другие операции, не связанные с изменением </w:t>
      </w:r>
      <w:r w:rsidR="00AC0A06">
        <w:t>состояния</w:t>
      </w:r>
      <w:r>
        <w:t xml:space="preserve"> серверов</w:t>
      </w:r>
      <w:bookmarkEnd w:id="31"/>
    </w:p>
    <w:p w14:paraId="3C3E4533" w14:textId="301C92E7" w:rsidR="00B90729" w:rsidRPr="00B90729" w:rsidRDefault="00B90729" w:rsidP="00B90729">
      <w:pPr>
        <w:pStyle w:val="Heading2"/>
      </w:pPr>
      <w:bookmarkStart w:id="32" w:name="_Toc49930962"/>
      <w:r>
        <w:t xml:space="preserve">Изменения конфигурации виртуального сервера в </w:t>
      </w:r>
      <w:r>
        <w:rPr>
          <w:lang w:val="en-US"/>
        </w:rPr>
        <w:t>vCenter</w:t>
      </w:r>
      <w:bookmarkEnd w:id="32"/>
    </w:p>
    <w:p w14:paraId="3FC7DF99" w14:textId="5E626FCC" w:rsidR="00B43A47" w:rsidRDefault="00B43A47" w:rsidP="00B43A47">
      <w:pPr>
        <w:ind w:left="360"/>
      </w:pPr>
      <w:r w:rsidRPr="00226368">
        <w:rPr>
          <w:b/>
          <w:bCs/>
        </w:rPr>
        <w:t>Процедур</w:t>
      </w:r>
      <w:r>
        <w:rPr>
          <w:b/>
          <w:bCs/>
        </w:rPr>
        <w:t>а</w:t>
      </w:r>
      <w:r w:rsidRPr="00226368">
        <w:rPr>
          <w:b/>
          <w:bCs/>
        </w:rPr>
        <w:t xml:space="preserve">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  <w:r>
        <w:t xml:space="preserve"> должна регулярно производить проверку и, при необходимости, производить обновления </w:t>
      </w:r>
      <w:r w:rsidR="00E95AE5">
        <w:t xml:space="preserve">атрибутов и связей виртуальных серверов </w:t>
      </w:r>
      <w:r w:rsidR="00AC0A06">
        <w:t>в состоянии</w:t>
      </w:r>
      <w:r w:rsidR="00E95AE5">
        <w:t xml:space="preserve"> </w:t>
      </w:r>
      <w:r w:rsidR="00E95AE5" w:rsidRPr="0085416F">
        <w:rPr>
          <w:b/>
          <w:bCs/>
        </w:rPr>
        <w:t>Новый</w:t>
      </w:r>
      <w:r w:rsidR="00E95AE5" w:rsidRPr="0085416F">
        <w:t xml:space="preserve"> и </w:t>
      </w:r>
      <w:r w:rsidR="00E95AE5" w:rsidRPr="0085416F">
        <w:rPr>
          <w:b/>
          <w:bCs/>
        </w:rPr>
        <w:t>Новый подтвержден</w:t>
      </w:r>
      <w:r w:rsidR="00E95AE5">
        <w:t>.</w:t>
      </w:r>
    </w:p>
    <w:p w14:paraId="68837054" w14:textId="181AA4DE" w:rsidR="00F90F1C" w:rsidRPr="00586D8C" w:rsidRDefault="00F90F1C" w:rsidP="00B43A47">
      <w:pPr>
        <w:ind w:left="360"/>
        <w:rPr>
          <w:b/>
          <w:bCs/>
        </w:rPr>
      </w:pPr>
      <w:r>
        <w:rPr>
          <w:b/>
          <w:bCs/>
        </w:rPr>
        <w:t xml:space="preserve">Уникальным ключом для серверов является поле </w:t>
      </w:r>
      <w:r>
        <w:rPr>
          <w:b/>
          <w:bCs/>
          <w:lang w:val="en-US"/>
        </w:rPr>
        <w:t>UUID</w:t>
      </w:r>
    </w:p>
    <w:p w14:paraId="51338B60" w14:textId="77777777" w:rsidR="00F90F1C" w:rsidRPr="00F90F1C" w:rsidRDefault="00F90F1C" w:rsidP="00B43A47">
      <w:pPr>
        <w:ind w:left="360"/>
      </w:pPr>
    </w:p>
    <w:p w14:paraId="1B847F3B" w14:textId="666C511E" w:rsidR="00E95AE5" w:rsidRPr="00F90F1C" w:rsidRDefault="00E95AE5" w:rsidP="00B43A47">
      <w:pPr>
        <w:ind w:left="360"/>
      </w:pPr>
      <w:r w:rsidRPr="00F90F1C">
        <w:t xml:space="preserve">Проверка актуальности </w:t>
      </w:r>
      <w:r w:rsidR="00F90F1C">
        <w:t>должна производиться для следующих атрибутов</w:t>
      </w:r>
      <w:r w:rsidR="00F90F1C" w:rsidRPr="00F90F1C">
        <w:t>:</w:t>
      </w:r>
    </w:p>
    <w:p w14:paraId="67AB26A9" w14:textId="4A2A205D" w:rsidR="00F90F1C" w:rsidRPr="00F90F1C" w:rsidRDefault="004B2E91" w:rsidP="007D76D3">
      <w:pPr>
        <w:pStyle w:val="ListParagraph"/>
        <w:numPr>
          <w:ilvl w:val="0"/>
          <w:numId w:val="5"/>
        </w:numPr>
        <w:ind w:left="1080"/>
      </w:pPr>
      <w:r>
        <w:rPr>
          <w:lang w:val="ru-RU"/>
        </w:rPr>
        <w:t xml:space="preserve">Название (Имя сервера </w:t>
      </w:r>
      <w:proofErr w:type="spellStart"/>
      <w:r>
        <w:rPr>
          <w:lang w:val="ru-RU"/>
        </w:rPr>
        <w:t>VMware</w:t>
      </w:r>
      <w:proofErr w:type="spellEnd"/>
      <w:r>
        <w:rPr>
          <w:lang w:val="ru-RU"/>
        </w:rPr>
        <w:t xml:space="preserve">) </w:t>
      </w:r>
    </w:p>
    <w:p w14:paraId="215B6B97" w14:textId="33B1C0E7" w:rsidR="00F90F1C" w:rsidRPr="007E7BD0" w:rsidRDefault="006826DE" w:rsidP="007D76D3">
      <w:pPr>
        <w:pStyle w:val="ListParagraph"/>
        <w:numPr>
          <w:ilvl w:val="0"/>
          <w:numId w:val="5"/>
        </w:numPr>
        <w:ind w:left="1080"/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467712D6" w14:textId="56FDA7CD" w:rsidR="00B90729" w:rsidRPr="007E7BD0" w:rsidRDefault="006826DE" w:rsidP="007D76D3">
      <w:pPr>
        <w:pStyle w:val="ListParagraph"/>
        <w:numPr>
          <w:ilvl w:val="0"/>
          <w:numId w:val="5"/>
        </w:numPr>
        <w:ind w:left="1080"/>
      </w:pPr>
      <w:r>
        <w:rPr>
          <w:lang w:val="ru-RU"/>
        </w:rPr>
        <w:t>Статус</w:t>
      </w:r>
    </w:p>
    <w:p w14:paraId="03FFD361" w14:textId="7CCEEFF7" w:rsidR="00B90729" w:rsidRPr="007E7BD0" w:rsidRDefault="006826DE" w:rsidP="007D76D3">
      <w:pPr>
        <w:pStyle w:val="ListParagraph"/>
        <w:numPr>
          <w:ilvl w:val="0"/>
          <w:numId w:val="5"/>
        </w:numPr>
        <w:ind w:left="1080"/>
      </w:pPr>
      <w:r>
        <w:rPr>
          <w:lang w:val="ru-RU"/>
        </w:rPr>
        <w:t>CPU</w:t>
      </w:r>
    </w:p>
    <w:p w14:paraId="085CD22F" w14:textId="299E0DE6" w:rsidR="00B90729" w:rsidRPr="007E7BD0" w:rsidRDefault="006826DE" w:rsidP="007D76D3">
      <w:pPr>
        <w:pStyle w:val="ListParagraph"/>
        <w:numPr>
          <w:ilvl w:val="0"/>
          <w:numId w:val="5"/>
        </w:numPr>
        <w:ind w:left="1080"/>
      </w:pPr>
      <w:r>
        <w:rPr>
          <w:lang w:val="ru-RU"/>
        </w:rPr>
        <w:t>RAM В МБ</w:t>
      </w:r>
    </w:p>
    <w:p w14:paraId="6BF8136A" w14:textId="37BFF86B" w:rsidR="00B90729" w:rsidRPr="007E7BD0" w:rsidRDefault="006826DE" w:rsidP="007D76D3">
      <w:pPr>
        <w:pStyle w:val="ListParagraph"/>
        <w:numPr>
          <w:ilvl w:val="0"/>
          <w:numId w:val="5"/>
        </w:numPr>
        <w:ind w:left="1080"/>
      </w:pPr>
      <w:r>
        <w:rPr>
          <w:lang w:val="ru-RU"/>
        </w:rPr>
        <w:t>Размер дисков, ГБ</w:t>
      </w:r>
    </w:p>
    <w:p w14:paraId="270DA825" w14:textId="7B151121" w:rsidR="00B90729" w:rsidRPr="007E7BD0" w:rsidRDefault="006826DE" w:rsidP="007D76D3">
      <w:pPr>
        <w:pStyle w:val="ListParagraph"/>
        <w:numPr>
          <w:ilvl w:val="0"/>
          <w:numId w:val="5"/>
        </w:numPr>
        <w:ind w:left="1080"/>
      </w:pPr>
      <w:r>
        <w:rPr>
          <w:lang w:val="ru-RU"/>
        </w:rPr>
        <w:t>Размер занятого, ГБ</w:t>
      </w:r>
    </w:p>
    <w:p w14:paraId="51F856CD" w14:textId="77777777" w:rsidR="00B90729" w:rsidRPr="007E7BD0" w:rsidRDefault="00B90729" w:rsidP="007D76D3">
      <w:pPr>
        <w:pStyle w:val="ListParagraph"/>
        <w:numPr>
          <w:ilvl w:val="0"/>
          <w:numId w:val="5"/>
        </w:numPr>
        <w:ind w:left="1080"/>
      </w:pPr>
      <w:r>
        <w:rPr>
          <w:lang w:val="ru-RU"/>
        </w:rPr>
        <w:t>Примечание</w:t>
      </w:r>
    </w:p>
    <w:p w14:paraId="3F26DBA0" w14:textId="77C6D28D" w:rsidR="00B90729" w:rsidRPr="007E7BD0" w:rsidRDefault="006826DE" w:rsidP="007D76D3">
      <w:pPr>
        <w:pStyle w:val="ListParagraph"/>
        <w:numPr>
          <w:ilvl w:val="0"/>
          <w:numId w:val="5"/>
        </w:numPr>
        <w:ind w:left="1080"/>
      </w:pPr>
      <w:r>
        <w:rPr>
          <w:lang w:val="ru-RU"/>
        </w:rPr>
        <w:t>Последний бэкап</w:t>
      </w:r>
    </w:p>
    <w:p w14:paraId="72ABB761" w14:textId="3CD06BA6" w:rsidR="00B90729" w:rsidRDefault="00B90729" w:rsidP="00B651E8">
      <w:pPr>
        <w:ind w:left="720"/>
      </w:pPr>
    </w:p>
    <w:p w14:paraId="330DE2B0" w14:textId="77777777" w:rsidR="00F90F1C" w:rsidRDefault="00F90F1C" w:rsidP="00F90F1C">
      <w:pPr>
        <w:ind w:left="360"/>
      </w:pPr>
      <w:r>
        <w:t xml:space="preserve">Проверка актуальности связей должна выполняться для </w:t>
      </w:r>
    </w:p>
    <w:p w14:paraId="2A2A2370" w14:textId="77777777" w:rsidR="00F90F1C" w:rsidRPr="00F90F1C" w:rsidRDefault="00B90729" w:rsidP="007D76D3">
      <w:pPr>
        <w:pStyle w:val="ListParagraph"/>
        <w:numPr>
          <w:ilvl w:val="0"/>
          <w:numId w:val="5"/>
        </w:numPr>
        <w:ind w:left="1080"/>
        <w:rPr>
          <w:lang w:val="ru-RU"/>
        </w:rPr>
      </w:pPr>
      <w:r w:rsidRPr="00F90F1C">
        <w:rPr>
          <w:lang w:val="ru-RU"/>
        </w:rPr>
        <w:t>файловы</w:t>
      </w:r>
      <w:r w:rsidR="00F90F1C" w:rsidRPr="00F90F1C">
        <w:rPr>
          <w:lang w:val="ru-RU"/>
        </w:rPr>
        <w:t>х</w:t>
      </w:r>
      <w:r w:rsidRPr="00F90F1C">
        <w:rPr>
          <w:lang w:val="ru-RU"/>
        </w:rPr>
        <w:t xml:space="preserve"> систем</w:t>
      </w:r>
    </w:p>
    <w:p w14:paraId="41846142" w14:textId="5D5DD1B9" w:rsidR="00B90729" w:rsidRDefault="00B90729" w:rsidP="007D76D3">
      <w:pPr>
        <w:pStyle w:val="ListParagraph"/>
        <w:numPr>
          <w:ilvl w:val="0"/>
          <w:numId w:val="5"/>
        </w:numPr>
        <w:ind w:left="1080"/>
        <w:rPr>
          <w:lang w:val="ru-RU"/>
        </w:rPr>
      </w:pPr>
      <w:r w:rsidRPr="00F90F1C">
        <w:rPr>
          <w:lang w:val="ru-RU"/>
        </w:rPr>
        <w:t>IP адрес</w:t>
      </w:r>
      <w:r w:rsidR="00F90F1C" w:rsidRPr="00F90F1C">
        <w:rPr>
          <w:lang w:val="ru-RU"/>
        </w:rPr>
        <w:t>ов</w:t>
      </w:r>
    </w:p>
    <w:p w14:paraId="73437FF8" w14:textId="0797DB63" w:rsidR="00F90F1C" w:rsidRPr="0081613E" w:rsidRDefault="00F90F1C" w:rsidP="0081613E">
      <w:pPr>
        <w:ind w:left="360"/>
      </w:pPr>
      <w:r>
        <w:t>При выявлении расхо</w:t>
      </w:r>
      <w:r w:rsidR="0081613E">
        <w:t>ждений необходимо</w:t>
      </w:r>
      <w:r w:rsidR="0081613E" w:rsidRPr="0081613E">
        <w:t>:</w:t>
      </w:r>
    </w:p>
    <w:p w14:paraId="67C8216E" w14:textId="41F33B3A" w:rsidR="0081613E" w:rsidRPr="0081613E" w:rsidRDefault="0081613E" w:rsidP="007D76D3">
      <w:pPr>
        <w:pStyle w:val="ListParagraph"/>
        <w:numPr>
          <w:ilvl w:val="0"/>
          <w:numId w:val="5"/>
        </w:numPr>
        <w:ind w:left="1080"/>
        <w:rPr>
          <w:lang w:val="ru-RU"/>
        </w:rPr>
      </w:pPr>
      <w:r w:rsidRPr="0081613E">
        <w:rPr>
          <w:lang w:val="ru-RU"/>
        </w:rPr>
        <w:t>Удалить устаревшие файловые системы и соответствующие связи с виртуальным сервером</w:t>
      </w:r>
    </w:p>
    <w:p w14:paraId="08C67E98" w14:textId="53EA6635" w:rsidR="0081613E" w:rsidRPr="0081613E" w:rsidRDefault="0081613E" w:rsidP="007D76D3">
      <w:pPr>
        <w:pStyle w:val="ListParagraph"/>
        <w:numPr>
          <w:ilvl w:val="0"/>
          <w:numId w:val="5"/>
        </w:numPr>
        <w:ind w:left="1080"/>
        <w:rPr>
          <w:lang w:val="ru-RU"/>
        </w:rPr>
      </w:pPr>
      <w:r w:rsidRPr="0081613E">
        <w:rPr>
          <w:lang w:val="ru-RU"/>
        </w:rPr>
        <w:t>Удалить устаревшие IP адреса и соответствующие связи с виртуальным сервером</w:t>
      </w:r>
      <w:ins w:id="33" w:author="Daniel Ovsyannikov" w:date="2020-09-02T22:51:00Z">
        <w:r w:rsidR="005B7659">
          <w:rPr>
            <w:lang w:val="ru-RU"/>
          </w:rPr>
          <w:br/>
        </w:r>
        <w:r w:rsidR="005B7659" w:rsidRPr="005B7659">
          <w:rPr>
            <w:highlight w:val="yellow"/>
            <w:lang w:val="ru-RU"/>
          </w:rPr>
          <w:t xml:space="preserve">Если удалённый </w:t>
        </w:r>
        <w:r w:rsidR="005B7659" w:rsidRPr="005B7659">
          <w:rPr>
            <w:highlight w:val="yellow"/>
            <w:lang w:val="en-US"/>
          </w:rPr>
          <w:t>IP</w:t>
        </w:r>
      </w:ins>
      <w:ins w:id="34" w:author="Daniel Ovsyannikov" w:date="2020-09-02T22:52:00Z">
        <w:r w:rsidR="005B7659" w:rsidRPr="005B7659">
          <w:rPr>
            <w:highlight w:val="yellow"/>
            <w:lang w:val="ru-RU"/>
          </w:rPr>
          <w:t xml:space="preserve"> адрес является адресом </w:t>
        </w:r>
        <w:r w:rsidR="005B7659" w:rsidRPr="005B7659">
          <w:rPr>
            <w:highlight w:val="yellow"/>
            <w:lang w:val="en-US"/>
          </w:rPr>
          <w:t>Management</w:t>
        </w:r>
        <w:r w:rsidR="005B7659" w:rsidRPr="005B7659">
          <w:rPr>
            <w:highlight w:val="yellow"/>
            <w:lang w:val="ru-RU"/>
          </w:rPr>
          <w:t xml:space="preserve"> </w:t>
        </w:r>
        <w:r w:rsidR="005B7659" w:rsidRPr="005B7659">
          <w:rPr>
            <w:highlight w:val="yellow"/>
            <w:lang w:val="en-US"/>
          </w:rPr>
          <w:t>Interface</w:t>
        </w:r>
        <w:r w:rsidR="005B7659" w:rsidRPr="005B7659">
          <w:rPr>
            <w:highlight w:val="yellow"/>
            <w:lang w:val="ru-RU"/>
          </w:rPr>
          <w:t xml:space="preserve">, очистить </w:t>
        </w:r>
        <w:r w:rsidR="005B7659" w:rsidRPr="005B7659">
          <w:rPr>
            <w:highlight w:val="yellow"/>
            <w:lang w:val="en-US"/>
          </w:rPr>
          <w:t>Management</w:t>
        </w:r>
        <w:r w:rsidR="005B7659" w:rsidRPr="005B7659">
          <w:rPr>
            <w:highlight w:val="yellow"/>
            <w:lang w:val="ru-RU"/>
          </w:rPr>
          <w:t xml:space="preserve"> </w:t>
        </w:r>
        <w:r w:rsidR="005B7659" w:rsidRPr="005B7659">
          <w:rPr>
            <w:highlight w:val="yellow"/>
            <w:lang w:val="en-US"/>
          </w:rPr>
          <w:t>Interface</w:t>
        </w:r>
      </w:ins>
      <w:ins w:id="35" w:author="Daniel Ovsyannikov" w:date="2020-09-02T22:53:00Z">
        <w:r w:rsidR="005B7659" w:rsidRPr="005B7659">
          <w:rPr>
            <w:highlight w:val="yellow"/>
            <w:lang w:val="ru-RU"/>
          </w:rPr>
          <w:t xml:space="preserve">, отключить мониторинг </w:t>
        </w:r>
        <w:r w:rsidR="005B7659" w:rsidRPr="005B7659">
          <w:rPr>
            <w:highlight w:val="yellow"/>
            <w:lang w:val="en-US"/>
          </w:rPr>
          <w:t>ICMP</w:t>
        </w:r>
        <w:r w:rsidR="005B7659" w:rsidRPr="005B7659">
          <w:rPr>
            <w:highlight w:val="yellow"/>
            <w:lang w:val="ru-RU"/>
          </w:rPr>
          <w:t xml:space="preserve"> и </w:t>
        </w:r>
        <w:r w:rsidR="005B7659" w:rsidRPr="005B7659">
          <w:rPr>
            <w:highlight w:val="yellow"/>
            <w:lang w:val="en-US"/>
          </w:rPr>
          <w:t>SNMP</w:t>
        </w:r>
      </w:ins>
    </w:p>
    <w:p w14:paraId="73EC3620" w14:textId="1D08EA57" w:rsidR="0081613E" w:rsidRPr="0081613E" w:rsidRDefault="0081613E" w:rsidP="007D76D3">
      <w:pPr>
        <w:pStyle w:val="ListParagraph"/>
        <w:numPr>
          <w:ilvl w:val="0"/>
          <w:numId w:val="5"/>
        </w:numPr>
        <w:ind w:left="1080"/>
        <w:rPr>
          <w:lang w:val="ru-RU"/>
        </w:rPr>
      </w:pPr>
      <w:r w:rsidRPr="0081613E">
        <w:rPr>
          <w:lang w:val="ru-RU"/>
        </w:rPr>
        <w:t>Создать вновь обнаруженные файловые системы и установить связи с виртуальным сервером</w:t>
      </w:r>
    </w:p>
    <w:p w14:paraId="5DFF0FAB" w14:textId="7A12CF90" w:rsidR="0081613E" w:rsidRPr="0081613E" w:rsidRDefault="0081613E" w:rsidP="007D76D3">
      <w:pPr>
        <w:pStyle w:val="ListParagraph"/>
        <w:numPr>
          <w:ilvl w:val="0"/>
          <w:numId w:val="5"/>
        </w:numPr>
        <w:ind w:left="1080"/>
        <w:rPr>
          <w:lang w:val="ru-RU"/>
        </w:rPr>
      </w:pPr>
      <w:r w:rsidRPr="0081613E">
        <w:rPr>
          <w:lang w:val="ru-RU"/>
        </w:rPr>
        <w:t>Создать вновь обнаруженные IP адреса и установить связи с виртуальным сервером</w:t>
      </w:r>
    </w:p>
    <w:p w14:paraId="28FEA38C" w14:textId="77777777" w:rsidR="0081613E" w:rsidRPr="0081613E" w:rsidRDefault="0081613E" w:rsidP="0081613E">
      <w:pPr>
        <w:ind w:left="360"/>
      </w:pPr>
    </w:p>
    <w:p w14:paraId="69125F83" w14:textId="7BE541F5" w:rsidR="00EA59AD" w:rsidRPr="00B90729" w:rsidRDefault="00EA59AD" w:rsidP="00EA59AD">
      <w:pPr>
        <w:pStyle w:val="Heading2"/>
      </w:pPr>
      <w:bookmarkStart w:id="36" w:name="_Toc49930963"/>
      <w:r>
        <w:t>Изменения конфигурации параметров мониторинга Оператором системы</w:t>
      </w:r>
      <w:bookmarkEnd w:id="36"/>
    </w:p>
    <w:p w14:paraId="00E71FB4" w14:textId="6AB7DC4A" w:rsidR="00EA59AD" w:rsidRDefault="00EA59AD" w:rsidP="00EA59AD">
      <w:pPr>
        <w:ind w:left="360"/>
      </w:pPr>
      <w:r>
        <w:rPr>
          <w:b/>
          <w:bCs/>
        </w:rPr>
        <w:t xml:space="preserve">При необходимости </w:t>
      </w:r>
      <w:r w:rsidR="004C59A0">
        <w:rPr>
          <w:b/>
          <w:bCs/>
        </w:rPr>
        <w:t>О</w:t>
      </w:r>
      <w:r>
        <w:rPr>
          <w:b/>
          <w:bCs/>
        </w:rPr>
        <w:t>ператор системы должен иметь возможность изменять параметры мониторинга виртуальной машины.</w:t>
      </w:r>
    </w:p>
    <w:p w14:paraId="513B2EB2" w14:textId="77777777" w:rsidR="00EA59AD" w:rsidRPr="00F90F1C" w:rsidRDefault="00EA59AD" w:rsidP="00EA59AD">
      <w:pPr>
        <w:ind w:left="360"/>
      </w:pPr>
    </w:p>
    <w:p w14:paraId="204D1908" w14:textId="5DBD96B5" w:rsidR="004C59A0" w:rsidRDefault="00EA59AD" w:rsidP="00EA59AD">
      <w:pPr>
        <w:ind w:left="360"/>
      </w:pPr>
      <w:r>
        <w:t xml:space="preserve">Оператор системы может менять параметры мониторинга сервера путем </w:t>
      </w:r>
      <w:r w:rsidR="004C59A0">
        <w:t>изменения</w:t>
      </w:r>
      <w:r w:rsidR="004C59A0" w:rsidRPr="004C59A0">
        <w:t>:</w:t>
      </w:r>
    </w:p>
    <w:p w14:paraId="667B493D" w14:textId="34EB8AC2" w:rsidR="00EA59AD" w:rsidRPr="004C59A0" w:rsidRDefault="004C59A0" w:rsidP="004C59A0">
      <w:pPr>
        <w:pStyle w:val="ListParagraph"/>
        <w:numPr>
          <w:ilvl w:val="0"/>
          <w:numId w:val="5"/>
        </w:numPr>
        <w:ind w:left="1080"/>
        <w:rPr>
          <w:lang w:val="ru-RU"/>
        </w:rPr>
      </w:pPr>
      <w:r w:rsidRPr="004C59A0">
        <w:rPr>
          <w:lang w:val="ru-RU"/>
        </w:rPr>
        <w:t>флагов</w:t>
      </w:r>
    </w:p>
    <w:p w14:paraId="5E210F82" w14:textId="77777777" w:rsidR="00EA59AD" w:rsidRPr="004C59A0" w:rsidRDefault="00EA59AD" w:rsidP="004C59A0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4C59A0">
        <w:rPr>
          <w:lang w:val="en-US"/>
        </w:rPr>
        <w:t>Флаг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На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мониторинге</w:t>
      </w:r>
      <w:proofErr w:type="spellEnd"/>
      <w:r w:rsidRPr="004C59A0">
        <w:rPr>
          <w:lang w:val="en-US"/>
        </w:rPr>
        <w:t xml:space="preserve"> </w:t>
      </w:r>
      <w:r>
        <w:rPr>
          <w:lang w:val="en-US"/>
        </w:rPr>
        <w:t>ICMP</w:t>
      </w:r>
      <w:r w:rsidRPr="004C59A0">
        <w:rPr>
          <w:lang w:val="en-US"/>
        </w:rPr>
        <w:t xml:space="preserve"> </w:t>
      </w:r>
    </w:p>
    <w:p w14:paraId="355CCB10" w14:textId="77777777" w:rsidR="00EA59AD" w:rsidRPr="004C59A0" w:rsidRDefault="00EA59AD" w:rsidP="004C59A0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4C59A0">
        <w:rPr>
          <w:lang w:val="en-US"/>
        </w:rPr>
        <w:t>Флаг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На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мониторинге</w:t>
      </w:r>
      <w:proofErr w:type="spellEnd"/>
      <w:r w:rsidRPr="004C59A0">
        <w:rPr>
          <w:lang w:val="en-US"/>
        </w:rPr>
        <w:t xml:space="preserve"> </w:t>
      </w:r>
      <w:r>
        <w:rPr>
          <w:lang w:val="en-US"/>
        </w:rPr>
        <w:t>SNMP</w:t>
      </w:r>
    </w:p>
    <w:p w14:paraId="43E700AD" w14:textId="77777777" w:rsidR="00EA59AD" w:rsidRPr="004C59A0" w:rsidRDefault="00EA59AD" w:rsidP="004C59A0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4C59A0">
        <w:rPr>
          <w:lang w:val="en-US"/>
        </w:rPr>
        <w:t>Флаг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Не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выключать</w:t>
      </w:r>
      <w:proofErr w:type="spellEnd"/>
      <w:r w:rsidRPr="004C59A0">
        <w:rPr>
          <w:lang w:val="en-US"/>
        </w:rPr>
        <w:t xml:space="preserve"> </w:t>
      </w:r>
    </w:p>
    <w:p w14:paraId="1011BADA" w14:textId="4B36FCD1" w:rsidR="00EA59AD" w:rsidRPr="004C59A0" w:rsidRDefault="00EA59AD" w:rsidP="004C59A0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4C59A0">
        <w:rPr>
          <w:lang w:val="en-US"/>
        </w:rPr>
        <w:t>Флаг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нужен</w:t>
      </w:r>
      <w:proofErr w:type="spellEnd"/>
      <w:r w:rsidRPr="004C59A0">
        <w:rPr>
          <w:lang w:val="en-US"/>
        </w:rPr>
        <w:t xml:space="preserve"> </w:t>
      </w:r>
      <w:r>
        <w:rPr>
          <w:lang w:val="en-US"/>
        </w:rPr>
        <w:t>backup</w:t>
      </w:r>
      <w:r w:rsidRPr="004C59A0">
        <w:rPr>
          <w:lang w:val="en-US"/>
        </w:rPr>
        <w:t xml:space="preserve"> </w:t>
      </w:r>
    </w:p>
    <w:p w14:paraId="178DC24C" w14:textId="70897FA2" w:rsidR="004C59A0" w:rsidRDefault="004C59A0" w:rsidP="004C59A0">
      <w:pPr>
        <w:pStyle w:val="ListParagraph"/>
        <w:numPr>
          <w:ilvl w:val="0"/>
          <w:numId w:val="5"/>
        </w:numPr>
        <w:ind w:left="1080"/>
        <w:rPr>
          <w:lang w:val="ru-RU"/>
        </w:rPr>
      </w:pPr>
      <w:r>
        <w:rPr>
          <w:lang w:val="ru-RU"/>
        </w:rPr>
        <w:t>атрибутов</w:t>
      </w:r>
    </w:p>
    <w:p w14:paraId="55918314" w14:textId="77777777" w:rsidR="004C59A0" w:rsidRPr="00EA59AD" w:rsidRDefault="004C59A0" w:rsidP="004C59A0">
      <w:pPr>
        <w:pStyle w:val="ListParagraph"/>
        <w:numPr>
          <w:ilvl w:val="0"/>
          <w:numId w:val="26"/>
        </w:numPr>
        <w:rPr>
          <w:lang w:val="en-US"/>
        </w:rPr>
      </w:pPr>
      <w:r w:rsidRPr="00EA59AD">
        <w:rPr>
          <w:lang w:val="en-US"/>
        </w:rPr>
        <w:t>IP</w:t>
      </w:r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управления</w:t>
      </w:r>
      <w:proofErr w:type="spellEnd"/>
    </w:p>
    <w:p w14:paraId="4A5E88FB" w14:textId="77777777" w:rsidR="004C59A0" w:rsidRPr="004C59A0" w:rsidRDefault="004C59A0" w:rsidP="004C59A0">
      <w:pPr>
        <w:pStyle w:val="ListParagraph"/>
        <w:numPr>
          <w:ilvl w:val="0"/>
          <w:numId w:val="26"/>
        </w:numPr>
        <w:rPr>
          <w:lang w:val="en-US"/>
        </w:rPr>
      </w:pPr>
      <w:r w:rsidRPr="00EA59AD">
        <w:rPr>
          <w:lang w:val="en-US"/>
        </w:rPr>
        <w:t>Community</w:t>
      </w:r>
      <w:r w:rsidRPr="004C59A0">
        <w:rPr>
          <w:lang w:val="en-US"/>
        </w:rPr>
        <w:t xml:space="preserve"> </w:t>
      </w:r>
      <w:r w:rsidRPr="00EA59AD">
        <w:rPr>
          <w:lang w:val="en-US"/>
        </w:rPr>
        <w:t>String</w:t>
      </w:r>
    </w:p>
    <w:p w14:paraId="08D2B6F8" w14:textId="11B8C310" w:rsidR="004209A4" w:rsidRDefault="004209A4" w:rsidP="004209A4">
      <w:pPr>
        <w:pStyle w:val="Heading2"/>
        <w:rPr>
          <w:ins w:id="37" w:author="Daniel Ovsyannikov" w:date="2020-09-02T23:20:00Z"/>
        </w:rPr>
      </w:pPr>
      <w:ins w:id="38" w:author="Daniel Ovsyannikov" w:date="2020-09-02T23:20:00Z">
        <w:r>
          <w:t>Особые условия</w:t>
        </w:r>
      </w:ins>
    </w:p>
    <w:p w14:paraId="7820020B" w14:textId="3C6F1525" w:rsidR="004209A4" w:rsidRPr="003B145D" w:rsidRDefault="004209A4" w:rsidP="004209A4">
      <w:pPr>
        <w:rPr>
          <w:ins w:id="39" w:author="Daniel Ovsyannikov" w:date="2020-09-02T23:19:00Z"/>
        </w:rPr>
      </w:pPr>
      <w:ins w:id="40" w:author="Daniel Ovsyannikov" w:date="2020-09-02T23:20:00Z">
        <w:r w:rsidRPr="00D972D3">
          <w:rPr>
            <w:highlight w:val="yellow"/>
          </w:rPr>
          <w:t xml:space="preserve">Синхронизация </w:t>
        </w:r>
      </w:ins>
      <w:ins w:id="41" w:author="Daniel Ovsyannikov" w:date="2020-09-02T23:21:00Z">
        <w:r w:rsidR="003B145D" w:rsidRPr="00D972D3">
          <w:rPr>
            <w:highlight w:val="yellow"/>
          </w:rPr>
          <w:t xml:space="preserve">между системами </w:t>
        </w:r>
      </w:ins>
      <w:ins w:id="42" w:author="Daniel Ovsyannikov" w:date="2020-09-02T23:20:00Z">
        <w:r w:rsidRPr="00D972D3">
          <w:rPr>
            <w:highlight w:val="yellow"/>
          </w:rPr>
          <w:t>не выполняется если по какой-</w:t>
        </w:r>
      </w:ins>
      <w:ins w:id="43" w:author="Daniel Ovsyannikov" w:date="2020-09-02T23:24:00Z">
        <w:r w:rsidR="00D90F42" w:rsidRPr="00D972D3">
          <w:rPr>
            <w:highlight w:val="yellow"/>
          </w:rPr>
          <w:t>либо</w:t>
        </w:r>
      </w:ins>
      <w:ins w:id="44" w:author="Daniel Ovsyannikov" w:date="2020-09-02T23:20:00Z">
        <w:r w:rsidRPr="00D972D3">
          <w:rPr>
            <w:highlight w:val="yellow"/>
          </w:rPr>
          <w:t xml:space="preserve"> причине</w:t>
        </w:r>
      </w:ins>
      <w:ins w:id="45" w:author="Daniel Ovsyannikov" w:date="2020-09-02T23:21:00Z">
        <w:r w:rsidRPr="00D972D3">
          <w:rPr>
            <w:highlight w:val="yellow"/>
          </w:rPr>
          <w:t xml:space="preserve"> </w:t>
        </w:r>
        <w:r w:rsidR="003B145D" w:rsidRPr="00D972D3">
          <w:rPr>
            <w:highlight w:val="yellow"/>
          </w:rPr>
          <w:t>исходн</w:t>
        </w:r>
      </w:ins>
      <w:ins w:id="46" w:author="Daniel Ovsyannikov" w:date="2020-09-02T23:31:00Z">
        <w:r w:rsidR="00320EB6" w:rsidRPr="00D972D3">
          <w:rPr>
            <w:highlight w:val="yellow"/>
          </w:rPr>
          <w:t>ая</w:t>
        </w:r>
      </w:ins>
      <w:ins w:id="47" w:author="Daniel Ovsyannikov" w:date="2020-09-02T23:21:00Z">
        <w:r w:rsidR="003B145D" w:rsidRPr="00D972D3">
          <w:rPr>
            <w:highlight w:val="yellow"/>
          </w:rPr>
          <w:t xml:space="preserve"> систем</w:t>
        </w:r>
      </w:ins>
      <w:ins w:id="48" w:author="Daniel Ovsyannikov" w:date="2020-09-02T23:31:00Z">
        <w:r w:rsidR="00320EB6" w:rsidRPr="00D972D3">
          <w:rPr>
            <w:highlight w:val="yellow"/>
          </w:rPr>
          <w:t>а</w:t>
        </w:r>
      </w:ins>
      <w:ins w:id="49" w:author="Daniel Ovsyannikov" w:date="2020-09-02T23:21:00Z">
        <w:r w:rsidR="003B145D" w:rsidRPr="00D972D3">
          <w:rPr>
            <w:highlight w:val="yellow"/>
          </w:rPr>
          <w:t xml:space="preserve"> </w:t>
        </w:r>
      </w:ins>
      <w:ins w:id="50" w:author="Daniel Ovsyannikov" w:date="2020-09-02T23:31:00Z">
        <w:r w:rsidR="00320EB6" w:rsidRPr="00D972D3">
          <w:rPr>
            <w:highlight w:val="yellow"/>
          </w:rPr>
          <w:t>не предоставляет</w:t>
        </w:r>
      </w:ins>
      <w:ins w:id="51" w:author="Daniel Ovsyannikov" w:date="2020-09-02T23:21:00Z">
        <w:r w:rsidR="003B145D" w:rsidRPr="00D972D3">
          <w:rPr>
            <w:highlight w:val="yellow"/>
          </w:rPr>
          <w:t xml:space="preserve"> </w:t>
        </w:r>
      </w:ins>
      <w:ins w:id="52" w:author="Daniel Ovsyannikov" w:date="2020-09-02T23:31:00Z">
        <w:r w:rsidR="00320EB6" w:rsidRPr="00D972D3">
          <w:rPr>
            <w:highlight w:val="yellow"/>
          </w:rPr>
          <w:t>данные по</w:t>
        </w:r>
      </w:ins>
      <w:ins w:id="53" w:author="Daniel Ovsyannikov" w:date="2020-09-02T23:21:00Z">
        <w:r w:rsidR="003B145D" w:rsidRPr="00D972D3">
          <w:rPr>
            <w:highlight w:val="yellow"/>
          </w:rPr>
          <w:t xml:space="preserve"> объект</w:t>
        </w:r>
      </w:ins>
      <w:ins w:id="54" w:author="Daniel Ovsyannikov" w:date="2020-09-02T23:31:00Z">
        <w:r w:rsidR="00320EB6" w:rsidRPr="00D972D3">
          <w:rPr>
            <w:highlight w:val="yellow"/>
          </w:rPr>
          <w:t>ам</w:t>
        </w:r>
      </w:ins>
      <w:ins w:id="55" w:author="Daniel Ovsyannikov" w:date="2020-09-02T23:21:00Z">
        <w:r w:rsidR="003B145D" w:rsidRPr="00D972D3">
          <w:rPr>
            <w:highlight w:val="yellow"/>
          </w:rPr>
          <w:t xml:space="preserve"> (</w:t>
        </w:r>
      </w:ins>
      <w:ins w:id="56" w:author="Daniel Ovsyannikov" w:date="2020-09-02T23:23:00Z">
        <w:r w:rsidR="00966F58" w:rsidRPr="00D972D3">
          <w:rPr>
            <w:highlight w:val="yellow"/>
          </w:rPr>
          <w:t>виртуальн</w:t>
        </w:r>
        <w:r w:rsidR="00966F58" w:rsidRPr="00D972D3">
          <w:rPr>
            <w:highlight w:val="yellow"/>
          </w:rPr>
          <w:t>ы</w:t>
        </w:r>
      </w:ins>
      <w:ins w:id="57" w:author="Daniel Ovsyannikov" w:date="2020-09-02T23:31:00Z">
        <w:r w:rsidR="00320EB6" w:rsidRPr="00D972D3">
          <w:rPr>
            <w:highlight w:val="yellow"/>
          </w:rPr>
          <w:t>м</w:t>
        </w:r>
      </w:ins>
      <w:ins w:id="58" w:author="Daniel Ovsyannikov" w:date="2020-09-02T23:23:00Z">
        <w:r w:rsidR="00966F58" w:rsidRPr="00D972D3">
          <w:rPr>
            <w:highlight w:val="yellow"/>
          </w:rPr>
          <w:t xml:space="preserve"> машин</w:t>
        </w:r>
      </w:ins>
      <w:ins w:id="59" w:author="Daniel Ovsyannikov" w:date="2020-09-02T23:31:00Z">
        <w:r w:rsidR="00320EB6" w:rsidRPr="00D972D3">
          <w:rPr>
            <w:highlight w:val="yellow"/>
          </w:rPr>
          <w:t>ам</w:t>
        </w:r>
      </w:ins>
      <w:ins w:id="60" w:author="Daniel Ovsyannikov" w:date="2020-09-02T23:23:00Z">
        <w:r w:rsidR="00966F58" w:rsidRPr="00D972D3">
          <w:rPr>
            <w:highlight w:val="yellow"/>
          </w:rPr>
          <w:t xml:space="preserve"> </w:t>
        </w:r>
      </w:ins>
      <w:ins w:id="61" w:author="Daniel Ovsyannikov" w:date="2020-09-02T23:21:00Z">
        <w:r w:rsidR="003B145D" w:rsidRPr="00D972D3">
          <w:rPr>
            <w:highlight w:val="yellow"/>
          </w:rPr>
          <w:t>либо виртуальн</w:t>
        </w:r>
      </w:ins>
      <w:ins w:id="62" w:author="Daniel Ovsyannikov" w:date="2020-09-02T23:31:00Z">
        <w:r w:rsidR="00320EB6" w:rsidRPr="00D972D3">
          <w:rPr>
            <w:highlight w:val="yellow"/>
          </w:rPr>
          <w:t>ым</w:t>
        </w:r>
      </w:ins>
      <w:ins w:id="63" w:author="Daniel Ovsyannikov" w:date="2020-09-02T23:21:00Z">
        <w:r w:rsidR="003B145D" w:rsidRPr="00D972D3">
          <w:rPr>
            <w:highlight w:val="yellow"/>
          </w:rPr>
          <w:t xml:space="preserve"> сервер</w:t>
        </w:r>
      </w:ins>
      <w:ins w:id="64" w:author="Daniel Ovsyannikov" w:date="2020-09-02T23:31:00Z">
        <w:r w:rsidR="00320EB6" w:rsidRPr="00D972D3">
          <w:rPr>
            <w:highlight w:val="yellow"/>
          </w:rPr>
          <w:t>ам</w:t>
        </w:r>
      </w:ins>
      <w:ins w:id="65" w:author="Daniel Ovsyannikov" w:date="2020-09-02T23:21:00Z">
        <w:r w:rsidR="003B145D" w:rsidRPr="00D972D3">
          <w:rPr>
            <w:highlight w:val="yellow"/>
          </w:rPr>
          <w:t>). Это сде</w:t>
        </w:r>
        <w:r w:rsidR="003B145D" w:rsidRPr="00D972D3">
          <w:rPr>
            <w:highlight w:val="yellow"/>
          </w:rPr>
          <w:lastRenderedPageBreak/>
          <w:t xml:space="preserve">лано </w:t>
        </w:r>
      </w:ins>
      <w:ins w:id="66" w:author="Daniel Ovsyannikov" w:date="2020-09-02T23:23:00Z">
        <w:r w:rsidR="002045F9" w:rsidRPr="00D972D3">
          <w:rPr>
            <w:highlight w:val="yellow"/>
          </w:rPr>
          <w:t>для обеспечения</w:t>
        </w:r>
      </w:ins>
      <w:ins w:id="67" w:author="Daniel Ovsyannikov" w:date="2020-09-02T23:22:00Z">
        <w:r w:rsidR="003B145D" w:rsidRPr="00D972D3">
          <w:rPr>
            <w:highlight w:val="yellow"/>
          </w:rPr>
          <w:t xml:space="preserve"> сохранности данных</w:t>
        </w:r>
      </w:ins>
      <w:ins w:id="68" w:author="Daniel Ovsyannikov" w:date="2020-09-02T23:23:00Z">
        <w:r w:rsidR="002045F9" w:rsidRPr="00D972D3">
          <w:rPr>
            <w:highlight w:val="yellow"/>
          </w:rPr>
          <w:t xml:space="preserve"> целе</w:t>
        </w:r>
      </w:ins>
      <w:ins w:id="69" w:author="Daniel Ovsyannikov" w:date="2020-09-02T23:24:00Z">
        <w:r w:rsidR="002045F9" w:rsidRPr="00D972D3">
          <w:rPr>
            <w:highlight w:val="yellow"/>
          </w:rPr>
          <w:t>в</w:t>
        </w:r>
        <w:r w:rsidR="00A74ABB" w:rsidRPr="00D972D3">
          <w:rPr>
            <w:highlight w:val="yellow"/>
          </w:rPr>
          <w:t>ой</w:t>
        </w:r>
        <w:r w:rsidR="002045F9" w:rsidRPr="00D972D3">
          <w:rPr>
            <w:highlight w:val="yellow"/>
          </w:rPr>
          <w:t xml:space="preserve"> систем</w:t>
        </w:r>
      </w:ins>
      <w:ins w:id="70" w:author="Daniel Ovsyannikov" w:date="2020-09-02T23:25:00Z">
        <w:r w:rsidR="00A74ABB" w:rsidRPr="00D972D3">
          <w:rPr>
            <w:highlight w:val="yellow"/>
          </w:rPr>
          <w:t>ы</w:t>
        </w:r>
      </w:ins>
      <w:ins w:id="71" w:author="Daniel Ovsyannikov" w:date="2020-09-02T23:33:00Z">
        <w:r w:rsidR="00AF450E" w:rsidRPr="00D972D3">
          <w:rPr>
            <w:highlight w:val="yellow"/>
          </w:rPr>
          <w:t>.</w:t>
        </w:r>
        <w:r w:rsidR="00D972D3" w:rsidRPr="00D972D3">
          <w:rPr>
            <w:highlight w:val="yellow"/>
          </w:rPr>
          <w:t xml:space="preserve"> Если</w:t>
        </w:r>
      </w:ins>
      <w:ins w:id="72" w:author="Daniel Ovsyannikov" w:date="2020-09-02T23:34:00Z">
        <w:r w:rsidR="00D972D3" w:rsidRPr="00D972D3">
          <w:rPr>
            <w:highlight w:val="yellow"/>
          </w:rPr>
          <w:t xml:space="preserve"> все</w:t>
        </w:r>
      </w:ins>
      <w:ins w:id="73" w:author="Daniel Ovsyannikov" w:date="2020-09-02T23:33:00Z">
        <w:r w:rsidR="00D972D3" w:rsidRPr="00D972D3">
          <w:rPr>
            <w:highlight w:val="yellow"/>
          </w:rPr>
          <w:t xml:space="preserve"> данные были удалены из исходной системы намеренно, </w:t>
        </w:r>
      </w:ins>
      <w:ins w:id="74" w:author="Daniel Ovsyannikov" w:date="2020-09-02T23:34:00Z">
        <w:r w:rsidR="00D972D3" w:rsidRPr="00D972D3">
          <w:rPr>
            <w:highlight w:val="yellow"/>
          </w:rPr>
          <w:t>их полное удаление в целевой системе возможно только вручную</w:t>
        </w:r>
      </w:ins>
      <w:ins w:id="75" w:author="Daniel Ovsyannikov" w:date="2020-09-02T23:37:00Z">
        <w:r w:rsidR="00D972D3" w:rsidRPr="00D972D3">
          <w:rPr>
            <w:highlight w:val="yellow"/>
          </w:rPr>
          <w:t>.</w:t>
        </w:r>
      </w:ins>
      <w:ins w:id="76" w:author="Daniel Ovsyannikov" w:date="2020-09-02T23:36:00Z">
        <w:r w:rsidR="00D972D3" w:rsidRPr="00D972D3">
          <w:rPr>
            <w:highlight w:val="yellow"/>
          </w:rPr>
          <w:t xml:space="preserve"> </w:t>
        </w:r>
      </w:ins>
      <w:ins w:id="77" w:author="Daniel Ovsyannikov" w:date="2020-09-02T23:37:00Z">
        <w:r w:rsidR="00D972D3" w:rsidRPr="00D972D3">
          <w:rPr>
            <w:highlight w:val="yellow"/>
          </w:rPr>
          <w:t>П</w:t>
        </w:r>
      </w:ins>
      <w:ins w:id="78" w:author="Daniel Ovsyannikov" w:date="2020-09-02T23:36:00Z">
        <w:r w:rsidR="00D972D3" w:rsidRPr="00D972D3">
          <w:rPr>
            <w:highlight w:val="yellow"/>
          </w:rPr>
          <w:t xml:space="preserve">оэтому для полной </w:t>
        </w:r>
      </w:ins>
      <w:ins w:id="79" w:author="Daniel Ovsyannikov" w:date="2020-09-02T23:37:00Z">
        <w:r w:rsidR="00D972D3" w:rsidRPr="00D972D3">
          <w:rPr>
            <w:highlight w:val="yellow"/>
          </w:rPr>
          <w:t>о</w:t>
        </w:r>
      </w:ins>
      <w:ins w:id="80" w:author="Daniel Ovsyannikov" w:date="2020-09-02T23:36:00Z">
        <w:r w:rsidR="00D972D3" w:rsidRPr="00D972D3">
          <w:rPr>
            <w:highlight w:val="yellow"/>
          </w:rPr>
          <w:t>чистки целевой системы рекомендуется оставить в исходной системе хотя бы один объект, после чего вручную удалить</w:t>
        </w:r>
      </w:ins>
      <w:ins w:id="81" w:author="Daniel Ovsyannikov" w:date="2020-09-02T23:37:00Z">
        <w:r w:rsidR="00D972D3" w:rsidRPr="00D972D3">
          <w:rPr>
            <w:highlight w:val="yellow"/>
          </w:rPr>
          <w:t xml:space="preserve"> </w:t>
        </w:r>
      </w:ins>
      <w:ins w:id="82" w:author="Daniel Ovsyannikov" w:date="2020-09-02T23:38:00Z">
        <w:r w:rsidR="0010289D">
          <w:rPr>
            <w:highlight w:val="yellow"/>
          </w:rPr>
          <w:t xml:space="preserve">его </w:t>
        </w:r>
      </w:ins>
      <w:ins w:id="83" w:author="Daniel Ovsyannikov" w:date="2020-09-02T23:37:00Z">
        <w:r w:rsidR="00D972D3" w:rsidRPr="00D972D3">
          <w:rPr>
            <w:highlight w:val="yellow"/>
          </w:rPr>
          <w:t>в обеих системах.</w:t>
        </w:r>
      </w:ins>
    </w:p>
    <w:p w14:paraId="216C07A6" w14:textId="77777777" w:rsidR="004209A4" w:rsidRPr="004209A4" w:rsidRDefault="004209A4" w:rsidP="004209A4"/>
    <w:sectPr w:rsidR="004209A4" w:rsidRPr="004209A4" w:rsidSect="000243EE">
      <w:pgSz w:w="11906" w:h="16838" w:code="9"/>
      <w:pgMar w:top="1673" w:right="1274" w:bottom="1134" w:left="992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1D907" w14:textId="77777777" w:rsidR="00384FA2" w:rsidRDefault="00384FA2">
      <w:r>
        <w:separator/>
      </w:r>
    </w:p>
    <w:p w14:paraId="735FD634" w14:textId="77777777" w:rsidR="00384FA2" w:rsidRDefault="00384FA2"/>
    <w:p w14:paraId="3EA981FA" w14:textId="77777777" w:rsidR="00384FA2" w:rsidRDefault="00384FA2"/>
    <w:p w14:paraId="07EC1BAE" w14:textId="77777777" w:rsidR="00384FA2" w:rsidRDefault="00384FA2"/>
  </w:endnote>
  <w:endnote w:type="continuationSeparator" w:id="0">
    <w:p w14:paraId="680DE5CE" w14:textId="77777777" w:rsidR="00384FA2" w:rsidRDefault="00384FA2">
      <w:r>
        <w:continuationSeparator/>
      </w:r>
    </w:p>
    <w:p w14:paraId="7835F73C" w14:textId="77777777" w:rsidR="00384FA2" w:rsidRDefault="00384FA2"/>
    <w:p w14:paraId="495AAC1C" w14:textId="77777777" w:rsidR="00384FA2" w:rsidRDefault="00384FA2"/>
    <w:p w14:paraId="36899CFE" w14:textId="77777777" w:rsidR="00384FA2" w:rsidRDefault="00384F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Klavika Regular">
    <w:altName w:val="Arial"/>
    <w:panose1 w:val="020B0604020202020204"/>
    <w:charset w:val="00"/>
    <w:family w:val="swiss"/>
    <w:notTrueType/>
    <w:pitch w:val="variable"/>
    <w:sig w:usb0="00000001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lavika Light">
    <w:altName w:val="Arial"/>
    <w:panose1 w:val="020B0604020202020204"/>
    <w:charset w:val="00"/>
    <w:family w:val="swiss"/>
    <w:notTrueType/>
    <w:pitch w:val="variable"/>
    <w:sig w:usb0="A00002AF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B1F40" w14:textId="77777777" w:rsidR="00384FA2" w:rsidRDefault="00384FA2">
      <w:r>
        <w:separator/>
      </w:r>
    </w:p>
    <w:p w14:paraId="39DAA421" w14:textId="77777777" w:rsidR="00384FA2" w:rsidRDefault="00384FA2"/>
    <w:p w14:paraId="13D76394" w14:textId="77777777" w:rsidR="00384FA2" w:rsidRDefault="00384FA2"/>
    <w:p w14:paraId="4913D339" w14:textId="77777777" w:rsidR="00384FA2" w:rsidRDefault="00384FA2"/>
  </w:footnote>
  <w:footnote w:type="continuationSeparator" w:id="0">
    <w:p w14:paraId="0CE364E2" w14:textId="77777777" w:rsidR="00384FA2" w:rsidRDefault="00384FA2">
      <w:r>
        <w:continuationSeparator/>
      </w:r>
    </w:p>
    <w:p w14:paraId="0AA1E73B" w14:textId="77777777" w:rsidR="00384FA2" w:rsidRDefault="00384FA2"/>
    <w:p w14:paraId="00306D99" w14:textId="77777777" w:rsidR="00384FA2" w:rsidRDefault="00384FA2"/>
    <w:p w14:paraId="5CE92BAC" w14:textId="77777777" w:rsidR="00384FA2" w:rsidRDefault="00384F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7476"/>
    <w:multiLevelType w:val="multilevel"/>
    <w:tmpl w:val="0B1E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32A01BA"/>
    <w:multiLevelType w:val="hybridMultilevel"/>
    <w:tmpl w:val="6BDA1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1F8F"/>
    <w:multiLevelType w:val="hybridMultilevel"/>
    <w:tmpl w:val="C610D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33A7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90CA1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05D24"/>
    <w:multiLevelType w:val="hybridMultilevel"/>
    <w:tmpl w:val="E168EF0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F72635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23122"/>
    <w:multiLevelType w:val="hybridMultilevel"/>
    <w:tmpl w:val="5E681C9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DB1845"/>
    <w:multiLevelType w:val="hybridMultilevel"/>
    <w:tmpl w:val="DB7A7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30A3E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92F09"/>
    <w:multiLevelType w:val="hybridMultilevel"/>
    <w:tmpl w:val="38E64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33A4F"/>
    <w:multiLevelType w:val="hybridMultilevel"/>
    <w:tmpl w:val="550E927A"/>
    <w:lvl w:ilvl="0" w:tplc="567683B6">
      <w:start w:val="1"/>
      <w:numFmt w:val="decimal"/>
      <w:pStyle w:val="FNTUCNormalablauf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F7F27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942EA"/>
    <w:multiLevelType w:val="hybridMultilevel"/>
    <w:tmpl w:val="4B64A7D6"/>
    <w:lvl w:ilvl="0" w:tplc="4E429E1C">
      <w:start w:val="1"/>
      <w:numFmt w:val="bullet"/>
      <w:pStyle w:val="FNTLis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A1BA8"/>
    <w:multiLevelType w:val="hybridMultilevel"/>
    <w:tmpl w:val="7ED8B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C568A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46A75"/>
    <w:multiLevelType w:val="multilevel"/>
    <w:tmpl w:val="D6589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C213A7"/>
    <w:multiLevelType w:val="hybridMultilevel"/>
    <w:tmpl w:val="544A28C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5AF1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5D94882"/>
    <w:multiLevelType w:val="hybridMultilevel"/>
    <w:tmpl w:val="CD0C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457AC"/>
    <w:multiLevelType w:val="hybridMultilevel"/>
    <w:tmpl w:val="2F2890D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8C8568E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A0314"/>
    <w:multiLevelType w:val="hybridMultilevel"/>
    <w:tmpl w:val="7D9C62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722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0EA6BA5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E5F77"/>
    <w:multiLevelType w:val="hybridMultilevel"/>
    <w:tmpl w:val="6BDA1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D5A6C"/>
    <w:multiLevelType w:val="hybridMultilevel"/>
    <w:tmpl w:val="6BDA1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544E6"/>
    <w:multiLevelType w:val="hybridMultilevel"/>
    <w:tmpl w:val="DB7A7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C68D6"/>
    <w:multiLevelType w:val="multilevel"/>
    <w:tmpl w:val="D6589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783678"/>
    <w:multiLevelType w:val="multilevel"/>
    <w:tmpl w:val="253003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E2035BB"/>
    <w:multiLevelType w:val="hybridMultilevel"/>
    <w:tmpl w:val="D03E8A16"/>
    <w:lvl w:ilvl="0" w:tplc="48FC5F0C">
      <w:start w:val="1"/>
      <w:numFmt w:val="decimal"/>
      <w:pStyle w:val="FNTNumb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2310A"/>
    <w:multiLevelType w:val="hybridMultilevel"/>
    <w:tmpl w:val="6BDA1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73A8F"/>
    <w:multiLevelType w:val="hybridMultilevel"/>
    <w:tmpl w:val="AC8625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445655E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626C64"/>
    <w:multiLevelType w:val="hybridMultilevel"/>
    <w:tmpl w:val="FDAC5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B50491"/>
    <w:multiLevelType w:val="hybridMultilevel"/>
    <w:tmpl w:val="CC403E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724D66"/>
    <w:multiLevelType w:val="multilevel"/>
    <w:tmpl w:val="0B1E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784C5734"/>
    <w:multiLevelType w:val="hybridMultilevel"/>
    <w:tmpl w:val="CD0C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B29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CE103E"/>
    <w:multiLevelType w:val="hybridMultilevel"/>
    <w:tmpl w:val="8612E85E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 w15:restartNumberingAfterBreak="0">
    <w:nsid w:val="7E443C82"/>
    <w:multiLevelType w:val="hybridMultilevel"/>
    <w:tmpl w:val="CD0C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0"/>
  </w:num>
  <w:num w:numId="4">
    <w:abstractNumId w:val="29"/>
  </w:num>
  <w:num w:numId="5">
    <w:abstractNumId w:val="10"/>
  </w:num>
  <w:num w:numId="6">
    <w:abstractNumId w:val="18"/>
  </w:num>
  <w:num w:numId="7">
    <w:abstractNumId w:val="1"/>
  </w:num>
  <w:num w:numId="8">
    <w:abstractNumId w:val="32"/>
  </w:num>
  <w:num w:numId="9">
    <w:abstractNumId w:val="40"/>
  </w:num>
  <w:num w:numId="10">
    <w:abstractNumId w:val="17"/>
  </w:num>
  <w:num w:numId="11">
    <w:abstractNumId w:val="24"/>
  </w:num>
  <w:num w:numId="12">
    <w:abstractNumId w:val="15"/>
  </w:num>
  <w:num w:numId="13">
    <w:abstractNumId w:val="16"/>
  </w:num>
  <w:num w:numId="14">
    <w:abstractNumId w:val="38"/>
  </w:num>
  <w:num w:numId="15">
    <w:abstractNumId w:val="36"/>
  </w:num>
  <w:num w:numId="16">
    <w:abstractNumId w:val="0"/>
  </w:num>
  <w:num w:numId="17">
    <w:abstractNumId w:val="6"/>
  </w:num>
  <w:num w:numId="18">
    <w:abstractNumId w:val="9"/>
  </w:num>
  <w:num w:numId="19">
    <w:abstractNumId w:val="23"/>
  </w:num>
  <w:num w:numId="20">
    <w:abstractNumId w:val="31"/>
  </w:num>
  <w:num w:numId="21">
    <w:abstractNumId w:val="26"/>
  </w:num>
  <w:num w:numId="22">
    <w:abstractNumId w:val="25"/>
  </w:num>
  <w:num w:numId="23">
    <w:abstractNumId w:val="4"/>
  </w:num>
  <w:num w:numId="24">
    <w:abstractNumId w:val="33"/>
  </w:num>
  <w:num w:numId="25">
    <w:abstractNumId w:val="20"/>
  </w:num>
  <w:num w:numId="26">
    <w:abstractNumId w:val="39"/>
  </w:num>
  <w:num w:numId="27">
    <w:abstractNumId w:val="35"/>
  </w:num>
  <w:num w:numId="28">
    <w:abstractNumId w:val="22"/>
  </w:num>
  <w:num w:numId="29">
    <w:abstractNumId w:val="14"/>
  </w:num>
  <w:num w:numId="30">
    <w:abstractNumId w:val="7"/>
  </w:num>
  <w:num w:numId="31">
    <w:abstractNumId w:val="5"/>
  </w:num>
  <w:num w:numId="32">
    <w:abstractNumId w:val="19"/>
  </w:num>
  <w:num w:numId="33">
    <w:abstractNumId w:val="37"/>
  </w:num>
  <w:num w:numId="34">
    <w:abstractNumId w:val="34"/>
  </w:num>
  <w:num w:numId="35">
    <w:abstractNumId w:val="21"/>
  </w:num>
  <w:num w:numId="36">
    <w:abstractNumId w:val="27"/>
  </w:num>
  <w:num w:numId="37">
    <w:abstractNumId w:val="3"/>
  </w:num>
  <w:num w:numId="38">
    <w:abstractNumId w:val="12"/>
  </w:num>
  <w:num w:numId="39">
    <w:abstractNumId w:val="8"/>
  </w:num>
  <w:num w:numId="40">
    <w:abstractNumId w:val="28"/>
  </w:num>
  <w:num w:numId="41">
    <w:abstractNumId w:val="2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iel Ovsyannikov">
    <w15:presenceInfo w15:providerId="Windows Live" w15:userId="cee786ab68ab1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activeWritingStyle w:appName="MSWord" w:lang="de-DE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trackRevisions/>
  <w:doNotTrackFormatting/>
  <w:defaultTabStop w:val="709"/>
  <w:autoHyphenation/>
  <w:hyphenationZone w:val="425"/>
  <w:doNotHyphenateCap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0F1"/>
    <w:rsid w:val="000007F7"/>
    <w:rsid w:val="00000A36"/>
    <w:rsid w:val="00003047"/>
    <w:rsid w:val="00004614"/>
    <w:rsid w:val="000053F3"/>
    <w:rsid w:val="000054BE"/>
    <w:rsid w:val="00006CB1"/>
    <w:rsid w:val="00007E4D"/>
    <w:rsid w:val="0001110A"/>
    <w:rsid w:val="0001148A"/>
    <w:rsid w:val="000122E7"/>
    <w:rsid w:val="0001251C"/>
    <w:rsid w:val="00012641"/>
    <w:rsid w:val="000126BB"/>
    <w:rsid w:val="00012B58"/>
    <w:rsid w:val="00014DE2"/>
    <w:rsid w:val="00014FF2"/>
    <w:rsid w:val="00015328"/>
    <w:rsid w:val="0001754C"/>
    <w:rsid w:val="00021FE7"/>
    <w:rsid w:val="000220A6"/>
    <w:rsid w:val="00022EB0"/>
    <w:rsid w:val="000237B8"/>
    <w:rsid w:val="00024242"/>
    <w:rsid w:val="000243EE"/>
    <w:rsid w:val="00024C08"/>
    <w:rsid w:val="00025593"/>
    <w:rsid w:val="00026A3B"/>
    <w:rsid w:val="00026BCE"/>
    <w:rsid w:val="00027860"/>
    <w:rsid w:val="0003076E"/>
    <w:rsid w:val="00030AB1"/>
    <w:rsid w:val="00031A5F"/>
    <w:rsid w:val="00031C14"/>
    <w:rsid w:val="00031EAC"/>
    <w:rsid w:val="00033069"/>
    <w:rsid w:val="0003340E"/>
    <w:rsid w:val="000374A6"/>
    <w:rsid w:val="0004401F"/>
    <w:rsid w:val="0004431B"/>
    <w:rsid w:val="00045571"/>
    <w:rsid w:val="00046FEE"/>
    <w:rsid w:val="00047711"/>
    <w:rsid w:val="000479D8"/>
    <w:rsid w:val="000503AB"/>
    <w:rsid w:val="00050A59"/>
    <w:rsid w:val="00052559"/>
    <w:rsid w:val="0005327D"/>
    <w:rsid w:val="000538E7"/>
    <w:rsid w:val="00053E7F"/>
    <w:rsid w:val="000545E0"/>
    <w:rsid w:val="0006085C"/>
    <w:rsid w:val="00062542"/>
    <w:rsid w:val="000640C5"/>
    <w:rsid w:val="0006456C"/>
    <w:rsid w:val="00064C9B"/>
    <w:rsid w:val="00064E6F"/>
    <w:rsid w:val="00065927"/>
    <w:rsid w:val="00065C9B"/>
    <w:rsid w:val="00065E69"/>
    <w:rsid w:val="00071F47"/>
    <w:rsid w:val="00072AE0"/>
    <w:rsid w:val="00074949"/>
    <w:rsid w:val="00075729"/>
    <w:rsid w:val="00076A33"/>
    <w:rsid w:val="000830A8"/>
    <w:rsid w:val="00084084"/>
    <w:rsid w:val="000840DD"/>
    <w:rsid w:val="00085162"/>
    <w:rsid w:val="000853C7"/>
    <w:rsid w:val="000857E9"/>
    <w:rsid w:val="00087111"/>
    <w:rsid w:val="00090455"/>
    <w:rsid w:val="000906A7"/>
    <w:rsid w:val="0009314C"/>
    <w:rsid w:val="00094EA7"/>
    <w:rsid w:val="000A258A"/>
    <w:rsid w:val="000A3FB8"/>
    <w:rsid w:val="000A41CA"/>
    <w:rsid w:val="000A4ED4"/>
    <w:rsid w:val="000A5ABC"/>
    <w:rsid w:val="000A62DB"/>
    <w:rsid w:val="000A780D"/>
    <w:rsid w:val="000B08FA"/>
    <w:rsid w:val="000B456A"/>
    <w:rsid w:val="000B53EB"/>
    <w:rsid w:val="000B696F"/>
    <w:rsid w:val="000B7803"/>
    <w:rsid w:val="000C107E"/>
    <w:rsid w:val="000C21DE"/>
    <w:rsid w:val="000C23D2"/>
    <w:rsid w:val="000C3559"/>
    <w:rsid w:val="000C4019"/>
    <w:rsid w:val="000C50B0"/>
    <w:rsid w:val="000C510F"/>
    <w:rsid w:val="000C5E75"/>
    <w:rsid w:val="000C7723"/>
    <w:rsid w:val="000D0306"/>
    <w:rsid w:val="000D333A"/>
    <w:rsid w:val="000D4BBD"/>
    <w:rsid w:val="000D6667"/>
    <w:rsid w:val="000D7490"/>
    <w:rsid w:val="000E06F4"/>
    <w:rsid w:val="000E20DB"/>
    <w:rsid w:val="000E3BB4"/>
    <w:rsid w:val="000E528B"/>
    <w:rsid w:val="000E5E33"/>
    <w:rsid w:val="000F2369"/>
    <w:rsid w:val="000F23CC"/>
    <w:rsid w:val="000F29DD"/>
    <w:rsid w:val="000F4407"/>
    <w:rsid w:val="000F5064"/>
    <w:rsid w:val="000F7260"/>
    <w:rsid w:val="0010289D"/>
    <w:rsid w:val="00103206"/>
    <w:rsid w:val="001045AC"/>
    <w:rsid w:val="00104B71"/>
    <w:rsid w:val="001061AC"/>
    <w:rsid w:val="00106A94"/>
    <w:rsid w:val="001078B9"/>
    <w:rsid w:val="00110699"/>
    <w:rsid w:val="0011181D"/>
    <w:rsid w:val="00120D95"/>
    <w:rsid w:val="00121DCB"/>
    <w:rsid w:val="00121E2A"/>
    <w:rsid w:val="0012218E"/>
    <w:rsid w:val="0012250D"/>
    <w:rsid w:val="0012254D"/>
    <w:rsid w:val="001225AD"/>
    <w:rsid w:val="00122A51"/>
    <w:rsid w:val="0012417D"/>
    <w:rsid w:val="0012419F"/>
    <w:rsid w:val="001258D4"/>
    <w:rsid w:val="001272C1"/>
    <w:rsid w:val="001305D5"/>
    <w:rsid w:val="001314C6"/>
    <w:rsid w:val="00132519"/>
    <w:rsid w:val="001335BD"/>
    <w:rsid w:val="001344B1"/>
    <w:rsid w:val="00134A52"/>
    <w:rsid w:val="0013544A"/>
    <w:rsid w:val="00136953"/>
    <w:rsid w:val="00142610"/>
    <w:rsid w:val="001463C3"/>
    <w:rsid w:val="00153119"/>
    <w:rsid w:val="001645D8"/>
    <w:rsid w:val="0016529D"/>
    <w:rsid w:val="00167C18"/>
    <w:rsid w:val="0017007A"/>
    <w:rsid w:val="0017106F"/>
    <w:rsid w:val="001727D6"/>
    <w:rsid w:val="001747C7"/>
    <w:rsid w:val="00176480"/>
    <w:rsid w:val="001801F8"/>
    <w:rsid w:val="00184CB9"/>
    <w:rsid w:val="00185770"/>
    <w:rsid w:val="00185BA3"/>
    <w:rsid w:val="00190CD5"/>
    <w:rsid w:val="001946D7"/>
    <w:rsid w:val="00194A7B"/>
    <w:rsid w:val="00195B8C"/>
    <w:rsid w:val="001A2657"/>
    <w:rsid w:val="001A2DFE"/>
    <w:rsid w:val="001A4131"/>
    <w:rsid w:val="001B0228"/>
    <w:rsid w:val="001B101F"/>
    <w:rsid w:val="001B33E3"/>
    <w:rsid w:val="001B390F"/>
    <w:rsid w:val="001B4F52"/>
    <w:rsid w:val="001B6F14"/>
    <w:rsid w:val="001B707C"/>
    <w:rsid w:val="001B7BD1"/>
    <w:rsid w:val="001C02A5"/>
    <w:rsid w:val="001C2D1C"/>
    <w:rsid w:val="001C2FE1"/>
    <w:rsid w:val="001C51F7"/>
    <w:rsid w:val="001C78FB"/>
    <w:rsid w:val="001C7EAC"/>
    <w:rsid w:val="001D06C9"/>
    <w:rsid w:val="001D1059"/>
    <w:rsid w:val="001D24B5"/>
    <w:rsid w:val="001D3F2A"/>
    <w:rsid w:val="001D4327"/>
    <w:rsid w:val="001D5222"/>
    <w:rsid w:val="001D5763"/>
    <w:rsid w:val="001D7598"/>
    <w:rsid w:val="001E06D9"/>
    <w:rsid w:val="001E08F4"/>
    <w:rsid w:val="001E0F5A"/>
    <w:rsid w:val="001E0FFE"/>
    <w:rsid w:val="001E1AF3"/>
    <w:rsid w:val="001E25CE"/>
    <w:rsid w:val="001E4819"/>
    <w:rsid w:val="001E4F25"/>
    <w:rsid w:val="001F1ED6"/>
    <w:rsid w:val="001F34CA"/>
    <w:rsid w:val="0020226E"/>
    <w:rsid w:val="002045F9"/>
    <w:rsid w:val="002064B7"/>
    <w:rsid w:val="00206966"/>
    <w:rsid w:val="002107BC"/>
    <w:rsid w:val="00213C9B"/>
    <w:rsid w:val="002157A6"/>
    <w:rsid w:val="00215AC1"/>
    <w:rsid w:val="002161C5"/>
    <w:rsid w:val="00216726"/>
    <w:rsid w:val="00216757"/>
    <w:rsid w:val="00217F73"/>
    <w:rsid w:val="00220B74"/>
    <w:rsid w:val="002218F6"/>
    <w:rsid w:val="00221EB2"/>
    <w:rsid w:val="002234EA"/>
    <w:rsid w:val="00223755"/>
    <w:rsid w:val="002251C0"/>
    <w:rsid w:val="00226124"/>
    <w:rsid w:val="00226368"/>
    <w:rsid w:val="0022677B"/>
    <w:rsid w:val="0023151D"/>
    <w:rsid w:val="0023197E"/>
    <w:rsid w:val="002332F5"/>
    <w:rsid w:val="00233E8D"/>
    <w:rsid w:val="0023496C"/>
    <w:rsid w:val="002368FB"/>
    <w:rsid w:val="00237584"/>
    <w:rsid w:val="0023775C"/>
    <w:rsid w:val="00237937"/>
    <w:rsid w:val="00237C2C"/>
    <w:rsid w:val="00237E07"/>
    <w:rsid w:val="002402F8"/>
    <w:rsid w:val="00240786"/>
    <w:rsid w:val="0024134A"/>
    <w:rsid w:val="002437D5"/>
    <w:rsid w:val="0024674A"/>
    <w:rsid w:val="0024744D"/>
    <w:rsid w:val="0024757C"/>
    <w:rsid w:val="002477FF"/>
    <w:rsid w:val="00247D42"/>
    <w:rsid w:val="0025397A"/>
    <w:rsid w:val="0025426D"/>
    <w:rsid w:val="0025726A"/>
    <w:rsid w:val="00262CC5"/>
    <w:rsid w:val="002635EC"/>
    <w:rsid w:val="00263953"/>
    <w:rsid w:val="00265C7F"/>
    <w:rsid w:val="002711E0"/>
    <w:rsid w:val="002719D5"/>
    <w:rsid w:val="002721AE"/>
    <w:rsid w:val="00272C11"/>
    <w:rsid w:val="00272C20"/>
    <w:rsid w:val="00273CD4"/>
    <w:rsid w:val="00274FFB"/>
    <w:rsid w:val="002761E1"/>
    <w:rsid w:val="00280387"/>
    <w:rsid w:val="002823A5"/>
    <w:rsid w:val="002823EF"/>
    <w:rsid w:val="00284DA2"/>
    <w:rsid w:val="00284E70"/>
    <w:rsid w:val="002865BC"/>
    <w:rsid w:val="00286D13"/>
    <w:rsid w:val="00291BE5"/>
    <w:rsid w:val="00293246"/>
    <w:rsid w:val="0029336B"/>
    <w:rsid w:val="00295048"/>
    <w:rsid w:val="002A3B83"/>
    <w:rsid w:val="002A5955"/>
    <w:rsid w:val="002A674A"/>
    <w:rsid w:val="002A78ED"/>
    <w:rsid w:val="002A7BE4"/>
    <w:rsid w:val="002B0B00"/>
    <w:rsid w:val="002B102F"/>
    <w:rsid w:val="002B4355"/>
    <w:rsid w:val="002B55FE"/>
    <w:rsid w:val="002B592A"/>
    <w:rsid w:val="002B689F"/>
    <w:rsid w:val="002B79EC"/>
    <w:rsid w:val="002B7DF2"/>
    <w:rsid w:val="002C0F90"/>
    <w:rsid w:val="002C0FBD"/>
    <w:rsid w:val="002C1799"/>
    <w:rsid w:val="002D218B"/>
    <w:rsid w:val="002D2E6C"/>
    <w:rsid w:val="002D41BE"/>
    <w:rsid w:val="002D42B3"/>
    <w:rsid w:val="002D46A5"/>
    <w:rsid w:val="002D4AB7"/>
    <w:rsid w:val="002D4C5C"/>
    <w:rsid w:val="002D6235"/>
    <w:rsid w:val="002D690C"/>
    <w:rsid w:val="002E240D"/>
    <w:rsid w:val="002E363F"/>
    <w:rsid w:val="002E3F4B"/>
    <w:rsid w:val="002E59A9"/>
    <w:rsid w:val="002E6112"/>
    <w:rsid w:val="002F24C7"/>
    <w:rsid w:val="002F65C8"/>
    <w:rsid w:val="002F7656"/>
    <w:rsid w:val="00300147"/>
    <w:rsid w:val="003007ED"/>
    <w:rsid w:val="0030167E"/>
    <w:rsid w:val="003026FD"/>
    <w:rsid w:val="0030270B"/>
    <w:rsid w:val="00302AF4"/>
    <w:rsid w:val="00302EA5"/>
    <w:rsid w:val="003033C4"/>
    <w:rsid w:val="0030355A"/>
    <w:rsid w:val="00307884"/>
    <w:rsid w:val="00307DDC"/>
    <w:rsid w:val="003100AD"/>
    <w:rsid w:val="0031161F"/>
    <w:rsid w:val="00312661"/>
    <w:rsid w:val="0031758A"/>
    <w:rsid w:val="00317606"/>
    <w:rsid w:val="00320608"/>
    <w:rsid w:val="00320EB6"/>
    <w:rsid w:val="00320ED8"/>
    <w:rsid w:val="003241C4"/>
    <w:rsid w:val="00325A54"/>
    <w:rsid w:val="00327924"/>
    <w:rsid w:val="00330D6B"/>
    <w:rsid w:val="003340AC"/>
    <w:rsid w:val="00342B6F"/>
    <w:rsid w:val="0035108B"/>
    <w:rsid w:val="00351394"/>
    <w:rsid w:val="00353043"/>
    <w:rsid w:val="00353322"/>
    <w:rsid w:val="00353779"/>
    <w:rsid w:val="003544B8"/>
    <w:rsid w:val="003572D2"/>
    <w:rsid w:val="003607D0"/>
    <w:rsid w:val="003634C8"/>
    <w:rsid w:val="00365067"/>
    <w:rsid w:val="00365609"/>
    <w:rsid w:val="00365B62"/>
    <w:rsid w:val="00365CB3"/>
    <w:rsid w:val="00365FD9"/>
    <w:rsid w:val="00366B47"/>
    <w:rsid w:val="0037159F"/>
    <w:rsid w:val="00373DD5"/>
    <w:rsid w:val="00374D4C"/>
    <w:rsid w:val="0037615E"/>
    <w:rsid w:val="0038209C"/>
    <w:rsid w:val="00384AFC"/>
    <w:rsid w:val="00384FA2"/>
    <w:rsid w:val="00385697"/>
    <w:rsid w:val="0038797B"/>
    <w:rsid w:val="00393D21"/>
    <w:rsid w:val="003959D6"/>
    <w:rsid w:val="0039667D"/>
    <w:rsid w:val="00396A87"/>
    <w:rsid w:val="003A1653"/>
    <w:rsid w:val="003A1A9D"/>
    <w:rsid w:val="003A1AEB"/>
    <w:rsid w:val="003A1E16"/>
    <w:rsid w:val="003A2B2A"/>
    <w:rsid w:val="003A2FE3"/>
    <w:rsid w:val="003A32CF"/>
    <w:rsid w:val="003A6928"/>
    <w:rsid w:val="003A6A53"/>
    <w:rsid w:val="003A6AEB"/>
    <w:rsid w:val="003A7BDA"/>
    <w:rsid w:val="003A7C03"/>
    <w:rsid w:val="003B06FC"/>
    <w:rsid w:val="003B145D"/>
    <w:rsid w:val="003B2F6A"/>
    <w:rsid w:val="003B4315"/>
    <w:rsid w:val="003B5D70"/>
    <w:rsid w:val="003B604C"/>
    <w:rsid w:val="003C0F4C"/>
    <w:rsid w:val="003C2868"/>
    <w:rsid w:val="003C387C"/>
    <w:rsid w:val="003C4444"/>
    <w:rsid w:val="003C7C01"/>
    <w:rsid w:val="003C7DE2"/>
    <w:rsid w:val="003D0ACA"/>
    <w:rsid w:val="003D2A8A"/>
    <w:rsid w:val="003D2BF5"/>
    <w:rsid w:val="003D4838"/>
    <w:rsid w:val="003D4BA3"/>
    <w:rsid w:val="003D6504"/>
    <w:rsid w:val="003E261A"/>
    <w:rsid w:val="003E2CF0"/>
    <w:rsid w:val="003E31BB"/>
    <w:rsid w:val="003E433B"/>
    <w:rsid w:val="003E6331"/>
    <w:rsid w:val="003E6333"/>
    <w:rsid w:val="003E64D1"/>
    <w:rsid w:val="003E711B"/>
    <w:rsid w:val="003E757F"/>
    <w:rsid w:val="003F02C9"/>
    <w:rsid w:val="003F069E"/>
    <w:rsid w:val="003F101C"/>
    <w:rsid w:val="003F3718"/>
    <w:rsid w:val="003F4997"/>
    <w:rsid w:val="003F593B"/>
    <w:rsid w:val="003F6CF4"/>
    <w:rsid w:val="00401889"/>
    <w:rsid w:val="0040220F"/>
    <w:rsid w:val="00402964"/>
    <w:rsid w:val="00402FF6"/>
    <w:rsid w:val="0040384D"/>
    <w:rsid w:val="00404FDC"/>
    <w:rsid w:val="00406F8D"/>
    <w:rsid w:val="00410612"/>
    <w:rsid w:val="00412D87"/>
    <w:rsid w:val="0041757B"/>
    <w:rsid w:val="00417C56"/>
    <w:rsid w:val="00417E96"/>
    <w:rsid w:val="004209A4"/>
    <w:rsid w:val="004217AB"/>
    <w:rsid w:val="00421A0F"/>
    <w:rsid w:val="00421BA7"/>
    <w:rsid w:val="00423DCB"/>
    <w:rsid w:val="0042511A"/>
    <w:rsid w:val="00426591"/>
    <w:rsid w:val="00432202"/>
    <w:rsid w:val="004334E0"/>
    <w:rsid w:val="00435227"/>
    <w:rsid w:val="00435411"/>
    <w:rsid w:val="00437069"/>
    <w:rsid w:val="00442470"/>
    <w:rsid w:val="00442C6B"/>
    <w:rsid w:val="00445302"/>
    <w:rsid w:val="004455BC"/>
    <w:rsid w:val="00446B2A"/>
    <w:rsid w:val="00450C04"/>
    <w:rsid w:val="0045167A"/>
    <w:rsid w:val="00452091"/>
    <w:rsid w:val="00452281"/>
    <w:rsid w:val="004547DA"/>
    <w:rsid w:val="0045630D"/>
    <w:rsid w:val="00456BEC"/>
    <w:rsid w:val="00456F66"/>
    <w:rsid w:val="00457826"/>
    <w:rsid w:val="00457A5F"/>
    <w:rsid w:val="00460018"/>
    <w:rsid w:val="00461B46"/>
    <w:rsid w:val="00461B65"/>
    <w:rsid w:val="004622F0"/>
    <w:rsid w:val="0046252C"/>
    <w:rsid w:val="004640B5"/>
    <w:rsid w:val="004651AE"/>
    <w:rsid w:val="00465703"/>
    <w:rsid w:val="004666BA"/>
    <w:rsid w:val="00466F2F"/>
    <w:rsid w:val="0047029B"/>
    <w:rsid w:val="00472232"/>
    <w:rsid w:val="00473F95"/>
    <w:rsid w:val="00474891"/>
    <w:rsid w:val="0047528D"/>
    <w:rsid w:val="004752C1"/>
    <w:rsid w:val="00476C95"/>
    <w:rsid w:val="00477499"/>
    <w:rsid w:val="00477739"/>
    <w:rsid w:val="00477D37"/>
    <w:rsid w:val="00480989"/>
    <w:rsid w:val="00482402"/>
    <w:rsid w:val="00487C53"/>
    <w:rsid w:val="00487FC5"/>
    <w:rsid w:val="004909FA"/>
    <w:rsid w:val="004915F1"/>
    <w:rsid w:val="0049334E"/>
    <w:rsid w:val="0049370B"/>
    <w:rsid w:val="004959A9"/>
    <w:rsid w:val="004961DA"/>
    <w:rsid w:val="00496AB0"/>
    <w:rsid w:val="004A0F41"/>
    <w:rsid w:val="004A11D1"/>
    <w:rsid w:val="004A1987"/>
    <w:rsid w:val="004A1AFB"/>
    <w:rsid w:val="004A2C44"/>
    <w:rsid w:val="004A49FC"/>
    <w:rsid w:val="004A4CBD"/>
    <w:rsid w:val="004A5DF1"/>
    <w:rsid w:val="004A6A25"/>
    <w:rsid w:val="004B05B7"/>
    <w:rsid w:val="004B13B6"/>
    <w:rsid w:val="004B1D13"/>
    <w:rsid w:val="004B2A06"/>
    <w:rsid w:val="004B2E91"/>
    <w:rsid w:val="004B5D91"/>
    <w:rsid w:val="004B6B95"/>
    <w:rsid w:val="004C0FC9"/>
    <w:rsid w:val="004C1D09"/>
    <w:rsid w:val="004C59A0"/>
    <w:rsid w:val="004C66AE"/>
    <w:rsid w:val="004C7669"/>
    <w:rsid w:val="004C787A"/>
    <w:rsid w:val="004D260B"/>
    <w:rsid w:val="004D6E2C"/>
    <w:rsid w:val="004D7BD2"/>
    <w:rsid w:val="004D7F66"/>
    <w:rsid w:val="004E0857"/>
    <w:rsid w:val="004E0B85"/>
    <w:rsid w:val="004E1A3C"/>
    <w:rsid w:val="004E27BE"/>
    <w:rsid w:val="004E386B"/>
    <w:rsid w:val="004E499C"/>
    <w:rsid w:val="004E5748"/>
    <w:rsid w:val="004E595C"/>
    <w:rsid w:val="004E6AE1"/>
    <w:rsid w:val="004E6D4A"/>
    <w:rsid w:val="004E7D84"/>
    <w:rsid w:val="004F6096"/>
    <w:rsid w:val="004F6CA7"/>
    <w:rsid w:val="0050015A"/>
    <w:rsid w:val="00500B2C"/>
    <w:rsid w:val="0050114B"/>
    <w:rsid w:val="00501162"/>
    <w:rsid w:val="005015BD"/>
    <w:rsid w:val="00502C32"/>
    <w:rsid w:val="005108AA"/>
    <w:rsid w:val="0051160B"/>
    <w:rsid w:val="0051551A"/>
    <w:rsid w:val="00517286"/>
    <w:rsid w:val="00521D04"/>
    <w:rsid w:val="00522440"/>
    <w:rsid w:val="005231AE"/>
    <w:rsid w:val="00523836"/>
    <w:rsid w:val="0052423A"/>
    <w:rsid w:val="00525126"/>
    <w:rsid w:val="00525CA9"/>
    <w:rsid w:val="00526F9D"/>
    <w:rsid w:val="00527380"/>
    <w:rsid w:val="00527CA9"/>
    <w:rsid w:val="00530825"/>
    <w:rsid w:val="00534110"/>
    <w:rsid w:val="005359B0"/>
    <w:rsid w:val="005363CC"/>
    <w:rsid w:val="00537F3C"/>
    <w:rsid w:val="005402A5"/>
    <w:rsid w:val="00541087"/>
    <w:rsid w:val="005413C6"/>
    <w:rsid w:val="00541FC9"/>
    <w:rsid w:val="00542537"/>
    <w:rsid w:val="00543256"/>
    <w:rsid w:val="0054785C"/>
    <w:rsid w:val="00551C68"/>
    <w:rsid w:val="00551F55"/>
    <w:rsid w:val="00554FEB"/>
    <w:rsid w:val="00561012"/>
    <w:rsid w:val="005614F1"/>
    <w:rsid w:val="00563D5E"/>
    <w:rsid w:val="00564D47"/>
    <w:rsid w:val="00564EBE"/>
    <w:rsid w:val="005652AC"/>
    <w:rsid w:val="005675FD"/>
    <w:rsid w:val="005741DE"/>
    <w:rsid w:val="00575703"/>
    <w:rsid w:val="005759A0"/>
    <w:rsid w:val="0057629C"/>
    <w:rsid w:val="00576403"/>
    <w:rsid w:val="00576CC0"/>
    <w:rsid w:val="00577350"/>
    <w:rsid w:val="00577933"/>
    <w:rsid w:val="00580FA5"/>
    <w:rsid w:val="00581867"/>
    <w:rsid w:val="00582FBB"/>
    <w:rsid w:val="00584877"/>
    <w:rsid w:val="00584929"/>
    <w:rsid w:val="00586D8C"/>
    <w:rsid w:val="00587ED2"/>
    <w:rsid w:val="00592830"/>
    <w:rsid w:val="005933A4"/>
    <w:rsid w:val="00593C23"/>
    <w:rsid w:val="00597CFA"/>
    <w:rsid w:val="005A186D"/>
    <w:rsid w:val="005A19FC"/>
    <w:rsid w:val="005A4631"/>
    <w:rsid w:val="005A500A"/>
    <w:rsid w:val="005A54AB"/>
    <w:rsid w:val="005A7DD6"/>
    <w:rsid w:val="005B302C"/>
    <w:rsid w:val="005B59C1"/>
    <w:rsid w:val="005B5D44"/>
    <w:rsid w:val="005B63DD"/>
    <w:rsid w:val="005B7659"/>
    <w:rsid w:val="005C07A7"/>
    <w:rsid w:val="005C3C42"/>
    <w:rsid w:val="005C66BE"/>
    <w:rsid w:val="005C7092"/>
    <w:rsid w:val="005C7216"/>
    <w:rsid w:val="005C7D71"/>
    <w:rsid w:val="005D0F75"/>
    <w:rsid w:val="005D1FFE"/>
    <w:rsid w:val="005D25D4"/>
    <w:rsid w:val="005D7041"/>
    <w:rsid w:val="005D746A"/>
    <w:rsid w:val="005E07C8"/>
    <w:rsid w:val="005E3D40"/>
    <w:rsid w:val="005E66CB"/>
    <w:rsid w:val="005E6F58"/>
    <w:rsid w:val="005E7B7A"/>
    <w:rsid w:val="005F1824"/>
    <w:rsid w:val="005F76D3"/>
    <w:rsid w:val="0060021E"/>
    <w:rsid w:val="00600CC3"/>
    <w:rsid w:val="00602105"/>
    <w:rsid w:val="006023C2"/>
    <w:rsid w:val="006025BB"/>
    <w:rsid w:val="006027EA"/>
    <w:rsid w:val="00602B9D"/>
    <w:rsid w:val="00605072"/>
    <w:rsid w:val="00605DA4"/>
    <w:rsid w:val="00606F77"/>
    <w:rsid w:val="006078BC"/>
    <w:rsid w:val="006103B6"/>
    <w:rsid w:val="00611772"/>
    <w:rsid w:val="006148FE"/>
    <w:rsid w:val="00614E6A"/>
    <w:rsid w:val="0061610E"/>
    <w:rsid w:val="00616467"/>
    <w:rsid w:val="00620D8D"/>
    <w:rsid w:val="00621DBE"/>
    <w:rsid w:val="0062243D"/>
    <w:rsid w:val="00622854"/>
    <w:rsid w:val="00624E1D"/>
    <w:rsid w:val="00625B08"/>
    <w:rsid w:val="00627130"/>
    <w:rsid w:val="00627D0E"/>
    <w:rsid w:val="006303DF"/>
    <w:rsid w:val="00630E5C"/>
    <w:rsid w:val="0063212D"/>
    <w:rsid w:val="00633530"/>
    <w:rsid w:val="00635AD6"/>
    <w:rsid w:val="00642023"/>
    <w:rsid w:val="00642375"/>
    <w:rsid w:val="006423D2"/>
    <w:rsid w:val="006437DD"/>
    <w:rsid w:val="00643FBF"/>
    <w:rsid w:val="0064563F"/>
    <w:rsid w:val="00647006"/>
    <w:rsid w:val="006471E3"/>
    <w:rsid w:val="006500C1"/>
    <w:rsid w:val="006502E5"/>
    <w:rsid w:val="00651137"/>
    <w:rsid w:val="00654247"/>
    <w:rsid w:val="006552DC"/>
    <w:rsid w:val="00655F0A"/>
    <w:rsid w:val="006564A3"/>
    <w:rsid w:val="00657765"/>
    <w:rsid w:val="0066087D"/>
    <w:rsid w:val="006623B0"/>
    <w:rsid w:val="006627E7"/>
    <w:rsid w:val="00666DE8"/>
    <w:rsid w:val="00666E4B"/>
    <w:rsid w:val="00667236"/>
    <w:rsid w:val="0067026E"/>
    <w:rsid w:val="006703FC"/>
    <w:rsid w:val="0067078B"/>
    <w:rsid w:val="00673782"/>
    <w:rsid w:val="00674897"/>
    <w:rsid w:val="006768F8"/>
    <w:rsid w:val="00680189"/>
    <w:rsid w:val="00680573"/>
    <w:rsid w:val="006807B0"/>
    <w:rsid w:val="00680FCB"/>
    <w:rsid w:val="006826DE"/>
    <w:rsid w:val="00683B4C"/>
    <w:rsid w:val="00683D20"/>
    <w:rsid w:val="00684481"/>
    <w:rsid w:val="00684BF7"/>
    <w:rsid w:val="006857C1"/>
    <w:rsid w:val="00687963"/>
    <w:rsid w:val="00687C61"/>
    <w:rsid w:val="00690C17"/>
    <w:rsid w:val="006916FB"/>
    <w:rsid w:val="006920F1"/>
    <w:rsid w:val="00692E71"/>
    <w:rsid w:val="0069602F"/>
    <w:rsid w:val="006960AB"/>
    <w:rsid w:val="00696E83"/>
    <w:rsid w:val="006979CD"/>
    <w:rsid w:val="006A2547"/>
    <w:rsid w:val="006A39CC"/>
    <w:rsid w:val="006A3CA5"/>
    <w:rsid w:val="006A4700"/>
    <w:rsid w:val="006A48F9"/>
    <w:rsid w:val="006A5DCF"/>
    <w:rsid w:val="006A643B"/>
    <w:rsid w:val="006B13FE"/>
    <w:rsid w:val="006B349F"/>
    <w:rsid w:val="006B71D8"/>
    <w:rsid w:val="006C2FB7"/>
    <w:rsid w:val="006C33E1"/>
    <w:rsid w:val="006D0FC1"/>
    <w:rsid w:val="006D45B5"/>
    <w:rsid w:val="006D6C78"/>
    <w:rsid w:val="006E4A20"/>
    <w:rsid w:val="006E5A36"/>
    <w:rsid w:val="006E7A19"/>
    <w:rsid w:val="006E7F60"/>
    <w:rsid w:val="006F1461"/>
    <w:rsid w:val="006F21CF"/>
    <w:rsid w:val="006F3B4B"/>
    <w:rsid w:val="006F4B64"/>
    <w:rsid w:val="006F5078"/>
    <w:rsid w:val="006F7A18"/>
    <w:rsid w:val="00700645"/>
    <w:rsid w:val="00703420"/>
    <w:rsid w:val="007162F9"/>
    <w:rsid w:val="00720CE7"/>
    <w:rsid w:val="00721E79"/>
    <w:rsid w:val="0072427B"/>
    <w:rsid w:val="00724A0B"/>
    <w:rsid w:val="00726D30"/>
    <w:rsid w:val="00727E4B"/>
    <w:rsid w:val="00730AD4"/>
    <w:rsid w:val="00731D48"/>
    <w:rsid w:val="007323F4"/>
    <w:rsid w:val="00732945"/>
    <w:rsid w:val="00732B2A"/>
    <w:rsid w:val="007330E7"/>
    <w:rsid w:val="00734382"/>
    <w:rsid w:val="00735498"/>
    <w:rsid w:val="007360B1"/>
    <w:rsid w:val="007424AC"/>
    <w:rsid w:val="00743619"/>
    <w:rsid w:val="00743AFE"/>
    <w:rsid w:val="0074427F"/>
    <w:rsid w:val="007449A1"/>
    <w:rsid w:val="007452F0"/>
    <w:rsid w:val="00747E7A"/>
    <w:rsid w:val="00754327"/>
    <w:rsid w:val="007551A4"/>
    <w:rsid w:val="00755573"/>
    <w:rsid w:val="0075609F"/>
    <w:rsid w:val="00761BDB"/>
    <w:rsid w:val="007620CE"/>
    <w:rsid w:val="007624DE"/>
    <w:rsid w:val="00774DE0"/>
    <w:rsid w:val="007752F5"/>
    <w:rsid w:val="00775DD8"/>
    <w:rsid w:val="00776DB1"/>
    <w:rsid w:val="0078030F"/>
    <w:rsid w:val="00780EEF"/>
    <w:rsid w:val="007819F7"/>
    <w:rsid w:val="00781C05"/>
    <w:rsid w:val="007827C4"/>
    <w:rsid w:val="0078446B"/>
    <w:rsid w:val="007849EF"/>
    <w:rsid w:val="00787178"/>
    <w:rsid w:val="007879AC"/>
    <w:rsid w:val="0079114F"/>
    <w:rsid w:val="007933DB"/>
    <w:rsid w:val="00794AAC"/>
    <w:rsid w:val="00795603"/>
    <w:rsid w:val="00796AFB"/>
    <w:rsid w:val="007A0F79"/>
    <w:rsid w:val="007A2015"/>
    <w:rsid w:val="007A2FBF"/>
    <w:rsid w:val="007A30C7"/>
    <w:rsid w:val="007A3F62"/>
    <w:rsid w:val="007A4638"/>
    <w:rsid w:val="007B166A"/>
    <w:rsid w:val="007B56CA"/>
    <w:rsid w:val="007B5A1E"/>
    <w:rsid w:val="007C022A"/>
    <w:rsid w:val="007C152B"/>
    <w:rsid w:val="007C1A5A"/>
    <w:rsid w:val="007C1CAB"/>
    <w:rsid w:val="007C29DD"/>
    <w:rsid w:val="007C4E28"/>
    <w:rsid w:val="007C67D6"/>
    <w:rsid w:val="007C6AF9"/>
    <w:rsid w:val="007C7F0D"/>
    <w:rsid w:val="007D0B71"/>
    <w:rsid w:val="007D2F77"/>
    <w:rsid w:val="007D53FB"/>
    <w:rsid w:val="007D76D3"/>
    <w:rsid w:val="007E0254"/>
    <w:rsid w:val="007E0B03"/>
    <w:rsid w:val="007E1A36"/>
    <w:rsid w:val="007E3547"/>
    <w:rsid w:val="007E6DA2"/>
    <w:rsid w:val="007E7AA5"/>
    <w:rsid w:val="007E7BD0"/>
    <w:rsid w:val="007F1D50"/>
    <w:rsid w:val="007F2C12"/>
    <w:rsid w:val="007F3BDE"/>
    <w:rsid w:val="007F7D5D"/>
    <w:rsid w:val="007F7E63"/>
    <w:rsid w:val="00800FDE"/>
    <w:rsid w:val="008038F3"/>
    <w:rsid w:val="008039A8"/>
    <w:rsid w:val="00804E52"/>
    <w:rsid w:val="0080565F"/>
    <w:rsid w:val="008067A2"/>
    <w:rsid w:val="00807E79"/>
    <w:rsid w:val="00810A1A"/>
    <w:rsid w:val="00811BDB"/>
    <w:rsid w:val="008125E4"/>
    <w:rsid w:val="00813C4C"/>
    <w:rsid w:val="00815CF4"/>
    <w:rsid w:val="00815E07"/>
    <w:rsid w:val="0081613E"/>
    <w:rsid w:val="00817948"/>
    <w:rsid w:val="00821F76"/>
    <w:rsid w:val="00825ABA"/>
    <w:rsid w:val="00825B4E"/>
    <w:rsid w:val="00826C7A"/>
    <w:rsid w:val="008301A8"/>
    <w:rsid w:val="00830F5D"/>
    <w:rsid w:val="0083159A"/>
    <w:rsid w:val="008328B2"/>
    <w:rsid w:val="00832ECB"/>
    <w:rsid w:val="00833AA3"/>
    <w:rsid w:val="0083622F"/>
    <w:rsid w:val="008369B5"/>
    <w:rsid w:val="00836C46"/>
    <w:rsid w:val="00836C80"/>
    <w:rsid w:val="0084005B"/>
    <w:rsid w:val="008467B1"/>
    <w:rsid w:val="00851132"/>
    <w:rsid w:val="0085164E"/>
    <w:rsid w:val="008517B0"/>
    <w:rsid w:val="0085391B"/>
    <w:rsid w:val="0085416F"/>
    <w:rsid w:val="00855400"/>
    <w:rsid w:val="00855D78"/>
    <w:rsid w:val="00857641"/>
    <w:rsid w:val="00860341"/>
    <w:rsid w:val="008620B3"/>
    <w:rsid w:val="00862EA6"/>
    <w:rsid w:val="00863CE0"/>
    <w:rsid w:val="00863EC8"/>
    <w:rsid w:val="0086521E"/>
    <w:rsid w:val="00872037"/>
    <w:rsid w:val="008736AD"/>
    <w:rsid w:val="00874C19"/>
    <w:rsid w:val="008827C4"/>
    <w:rsid w:val="008847BD"/>
    <w:rsid w:val="008852A2"/>
    <w:rsid w:val="008856BD"/>
    <w:rsid w:val="00885E22"/>
    <w:rsid w:val="00886003"/>
    <w:rsid w:val="00886F22"/>
    <w:rsid w:val="0088744F"/>
    <w:rsid w:val="00887645"/>
    <w:rsid w:val="00887726"/>
    <w:rsid w:val="0089210E"/>
    <w:rsid w:val="00892238"/>
    <w:rsid w:val="008929FE"/>
    <w:rsid w:val="00892EA5"/>
    <w:rsid w:val="008934C3"/>
    <w:rsid w:val="00894C01"/>
    <w:rsid w:val="00894C23"/>
    <w:rsid w:val="00895940"/>
    <w:rsid w:val="008959AA"/>
    <w:rsid w:val="0089789D"/>
    <w:rsid w:val="008A06B4"/>
    <w:rsid w:val="008A105C"/>
    <w:rsid w:val="008A26D6"/>
    <w:rsid w:val="008A4CD6"/>
    <w:rsid w:val="008A6D7F"/>
    <w:rsid w:val="008B1EE5"/>
    <w:rsid w:val="008B36AB"/>
    <w:rsid w:val="008C42E3"/>
    <w:rsid w:val="008C5922"/>
    <w:rsid w:val="008C6E61"/>
    <w:rsid w:val="008C7C4A"/>
    <w:rsid w:val="008D3345"/>
    <w:rsid w:val="008D3FD9"/>
    <w:rsid w:val="008D40C4"/>
    <w:rsid w:val="008D4316"/>
    <w:rsid w:val="008E0926"/>
    <w:rsid w:val="008E2665"/>
    <w:rsid w:val="008E322C"/>
    <w:rsid w:val="008E5E06"/>
    <w:rsid w:val="008F13F5"/>
    <w:rsid w:val="008F2D28"/>
    <w:rsid w:val="008F4D4A"/>
    <w:rsid w:val="008F555D"/>
    <w:rsid w:val="008F5E0A"/>
    <w:rsid w:val="008F691A"/>
    <w:rsid w:val="00900DDF"/>
    <w:rsid w:val="009029D0"/>
    <w:rsid w:val="00905892"/>
    <w:rsid w:val="009073CD"/>
    <w:rsid w:val="00907626"/>
    <w:rsid w:val="009102D9"/>
    <w:rsid w:val="0091053E"/>
    <w:rsid w:val="00910DDF"/>
    <w:rsid w:val="00913579"/>
    <w:rsid w:val="00914ED2"/>
    <w:rsid w:val="00916172"/>
    <w:rsid w:val="00917B79"/>
    <w:rsid w:val="00922F93"/>
    <w:rsid w:val="00930277"/>
    <w:rsid w:val="009319DF"/>
    <w:rsid w:val="00931B3D"/>
    <w:rsid w:val="00940111"/>
    <w:rsid w:val="009402C5"/>
    <w:rsid w:val="00941C97"/>
    <w:rsid w:val="00947D09"/>
    <w:rsid w:val="00951E55"/>
    <w:rsid w:val="00955DB0"/>
    <w:rsid w:val="00956A7D"/>
    <w:rsid w:val="009571BC"/>
    <w:rsid w:val="0095748D"/>
    <w:rsid w:val="009574DF"/>
    <w:rsid w:val="00957B2D"/>
    <w:rsid w:val="00960147"/>
    <w:rsid w:val="00960237"/>
    <w:rsid w:val="00960293"/>
    <w:rsid w:val="0096064A"/>
    <w:rsid w:val="009608EB"/>
    <w:rsid w:val="0096305A"/>
    <w:rsid w:val="0096327B"/>
    <w:rsid w:val="00963A6E"/>
    <w:rsid w:val="00963F67"/>
    <w:rsid w:val="00964A3C"/>
    <w:rsid w:val="009650F0"/>
    <w:rsid w:val="00966F58"/>
    <w:rsid w:val="00971DA3"/>
    <w:rsid w:val="0097690D"/>
    <w:rsid w:val="0098220F"/>
    <w:rsid w:val="00982F34"/>
    <w:rsid w:val="00983410"/>
    <w:rsid w:val="0098388C"/>
    <w:rsid w:val="00985DC0"/>
    <w:rsid w:val="00990767"/>
    <w:rsid w:val="00990AA0"/>
    <w:rsid w:val="009911B3"/>
    <w:rsid w:val="009919C4"/>
    <w:rsid w:val="00991B3D"/>
    <w:rsid w:val="00994001"/>
    <w:rsid w:val="00994CB7"/>
    <w:rsid w:val="00997AF4"/>
    <w:rsid w:val="009A0068"/>
    <w:rsid w:val="009A03CF"/>
    <w:rsid w:val="009A1364"/>
    <w:rsid w:val="009A187A"/>
    <w:rsid w:val="009A26AF"/>
    <w:rsid w:val="009A43D9"/>
    <w:rsid w:val="009A46CB"/>
    <w:rsid w:val="009A47CD"/>
    <w:rsid w:val="009A6110"/>
    <w:rsid w:val="009A6639"/>
    <w:rsid w:val="009A6E77"/>
    <w:rsid w:val="009B1F49"/>
    <w:rsid w:val="009B27C6"/>
    <w:rsid w:val="009B330E"/>
    <w:rsid w:val="009B49F4"/>
    <w:rsid w:val="009B5A41"/>
    <w:rsid w:val="009B6B98"/>
    <w:rsid w:val="009B6BC0"/>
    <w:rsid w:val="009C27D3"/>
    <w:rsid w:val="009C2FBD"/>
    <w:rsid w:val="009C3B02"/>
    <w:rsid w:val="009C775E"/>
    <w:rsid w:val="009D0925"/>
    <w:rsid w:val="009D2784"/>
    <w:rsid w:val="009D3EFD"/>
    <w:rsid w:val="009D596B"/>
    <w:rsid w:val="009D61AF"/>
    <w:rsid w:val="009D7F7D"/>
    <w:rsid w:val="009E07FB"/>
    <w:rsid w:val="009E1DB6"/>
    <w:rsid w:val="009E2A52"/>
    <w:rsid w:val="009E33AF"/>
    <w:rsid w:val="009E364A"/>
    <w:rsid w:val="009E3D92"/>
    <w:rsid w:val="009E4391"/>
    <w:rsid w:val="009E5B94"/>
    <w:rsid w:val="009F050A"/>
    <w:rsid w:val="009F1B00"/>
    <w:rsid w:val="009F1E80"/>
    <w:rsid w:val="009F3CE3"/>
    <w:rsid w:val="009F442C"/>
    <w:rsid w:val="009F4451"/>
    <w:rsid w:val="009F44C3"/>
    <w:rsid w:val="009F5213"/>
    <w:rsid w:val="009F6022"/>
    <w:rsid w:val="009F78DA"/>
    <w:rsid w:val="00A00C6E"/>
    <w:rsid w:val="00A010EB"/>
    <w:rsid w:val="00A02F67"/>
    <w:rsid w:val="00A04C2B"/>
    <w:rsid w:val="00A0780D"/>
    <w:rsid w:val="00A10349"/>
    <w:rsid w:val="00A1066B"/>
    <w:rsid w:val="00A1127D"/>
    <w:rsid w:val="00A123B5"/>
    <w:rsid w:val="00A12A87"/>
    <w:rsid w:val="00A12F92"/>
    <w:rsid w:val="00A146F0"/>
    <w:rsid w:val="00A14958"/>
    <w:rsid w:val="00A15343"/>
    <w:rsid w:val="00A17812"/>
    <w:rsid w:val="00A20B59"/>
    <w:rsid w:val="00A21867"/>
    <w:rsid w:val="00A21DF3"/>
    <w:rsid w:val="00A22AE4"/>
    <w:rsid w:val="00A25623"/>
    <w:rsid w:val="00A259FA"/>
    <w:rsid w:val="00A26123"/>
    <w:rsid w:val="00A269A1"/>
    <w:rsid w:val="00A30193"/>
    <w:rsid w:val="00A303B0"/>
    <w:rsid w:val="00A30642"/>
    <w:rsid w:val="00A30BA9"/>
    <w:rsid w:val="00A31CB7"/>
    <w:rsid w:val="00A32232"/>
    <w:rsid w:val="00A32713"/>
    <w:rsid w:val="00A34C39"/>
    <w:rsid w:val="00A35BAC"/>
    <w:rsid w:val="00A365E9"/>
    <w:rsid w:val="00A366D3"/>
    <w:rsid w:val="00A37A11"/>
    <w:rsid w:val="00A43E97"/>
    <w:rsid w:val="00A4443D"/>
    <w:rsid w:val="00A44633"/>
    <w:rsid w:val="00A44C9C"/>
    <w:rsid w:val="00A457B5"/>
    <w:rsid w:val="00A47B1C"/>
    <w:rsid w:val="00A50DA6"/>
    <w:rsid w:val="00A517C4"/>
    <w:rsid w:val="00A53395"/>
    <w:rsid w:val="00A53C75"/>
    <w:rsid w:val="00A55F25"/>
    <w:rsid w:val="00A574E6"/>
    <w:rsid w:val="00A6348A"/>
    <w:rsid w:val="00A6390A"/>
    <w:rsid w:val="00A63CD2"/>
    <w:rsid w:val="00A64A39"/>
    <w:rsid w:val="00A66392"/>
    <w:rsid w:val="00A67144"/>
    <w:rsid w:val="00A672CE"/>
    <w:rsid w:val="00A7106C"/>
    <w:rsid w:val="00A73DD7"/>
    <w:rsid w:val="00A74ABB"/>
    <w:rsid w:val="00A74CAF"/>
    <w:rsid w:val="00A75284"/>
    <w:rsid w:val="00A777A6"/>
    <w:rsid w:val="00A77EB9"/>
    <w:rsid w:val="00A80730"/>
    <w:rsid w:val="00A82EB4"/>
    <w:rsid w:val="00A83E23"/>
    <w:rsid w:val="00A84C8B"/>
    <w:rsid w:val="00A84EB0"/>
    <w:rsid w:val="00A85834"/>
    <w:rsid w:val="00A876BB"/>
    <w:rsid w:val="00A90B8D"/>
    <w:rsid w:val="00A92BA8"/>
    <w:rsid w:val="00A92C41"/>
    <w:rsid w:val="00A94B5E"/>
    <w:rsid w:val="00AA0134"/>
    <w:rsid w:val="00AA4E62"/>
    <w:rsid w:val="00AB0236"/>
    <w:rsid w:val="00AB2BE0"/>
    <w:rsid w:val="00AB311B"/>
    <w:rsid w:val="00AB32E0"/>
    <w:rsid w:val="00AB4216"/>
    <w:rsid w:val="00AB4EE3"/>
    <w:rsid w:val="00AC0A06"/>
    <w:rsid w:val="00AC11C8"/>
    <w:rsid w:val="00AC344C"/>
    <w:rsid w:val="00AC7BDF"/>
    <w:rsid w:val="00AD0A76"/>
    <w:rsid w:val="00AD0C0F"/>
    <w:rsid w:val="00AD0DF7"/>
    <w:rsid w:val="00AD3B8E"/>
    <w:rsid w:val="00AD49B8"/>
    <w:rsid w:val="00AD61AB"/>
    <w:rsid w:val="00AD6E07"/>
    <w:rsid w:val="00AE0830"/>
    <w:rsid w:val="00AE3EC6"/>
    <w:rsid w:val="00AE4147"/>
    <w:rsid w:val="00AE5B11"/>
    <w:rsid w:val="00AE647D"/>
    <w:rsid w:val="00AE7EE7"/>
    <w:rsid w:val="00AF09FE"/>
    <w:rsid w:val="00AF1E27"/>
    <w:rsid w:val="00AF450E"/>
    <w:rsid w:val="00AF70E1"/>
    <w:rsid w:val="00AF74CA"/>
    <w:rsid w:val="00AF753D"/>
    <w:rsid w:val="00B00D2F"/>
    <w:rsid w:val="00B0134D"/>
    <w:rsid w:val="00B01988"/>
    <w:rsid w:val="00B01B5F"/>
    <w:rsid w:val="00B04775"/>
    <w:rsid w:val="00B05F36"/>
    <w:rsid w:val="00B11008"/>
    <w:rsid w:val="00B13240"/>
    <w:rsid w:val="00B1325D"/>
    <w:rsid w:val="00B14179"/>
    <w:rsid w:val="00B21FA0"/>
    <w:rsid w:val="00B22D17"/>
    <w:rsid w:val="00B25C28"/>
    <w:rsid w:val="00B275D0"/>
    <w:rsid w:val="00B302E2"/>
    <w:rsid w:val="00B30D0C"/>
    <w:rsid w:val="00B30DF6"/>
    <w:rsid w:val="00B369C0"/>
    <w:rsid w:val="00B400CA"/>
    <w:rsid w:val="00B40AFD"/>
    <w:rsid w:val="00B41B9A"/>
    <w:rsid w:val="00B4295F"/>
    <w:rsid w:val="00B42DD4"/>
    <w:rsid w:val="00B43245"/>
    <w:rsid w:val="00B43A47"/>
    <w:rsid w:val="00B43EFA"/>
    <w:rsid w:val="00B442F6"/>
    <w:rsid w:val="00B44989"/>
    <w:rsid w:val="00B475DA"/>
    <w:rsid w:val="00B47C87"/>
    <w:rsid w:val="00B50851"/>
    <w:rsid w:val="00B512C2"/>
    <w:rsid w:val="00B517F4"/>
    <w:rsid w:val="00B53955"/>
    <w:rsid w:val="00B560E3"/>
    <w:rsid w:val="00B56AEC"/>
    <w:rsid w:val="00B60065"/>
    <w:rsid w:val="00B60F30"/>
    <w:rsid w:val="00B651E8"/>
    <w:rsid w:val="00B65FA1"/>
    <w:rsid w:val="00B66C46"/>
    <w:rsid w:val="00B67DEC"/>
    <w:rsid w:val="00B701C6"/>
    <w:rsid w:val="00B70338"/>
    <w:rsid w:val="00B70863"/>
    <w:rsid w:val="00B71D9B"/>
    <w:rsid w:val="00B72199"/>
    <w:rsid w:val="00B7224D"/>
    <w:rsid w:val="00B72A14"/>
    <w:rsid w:val="00B7458B"/>
    <w:rsid w:val="00B75607"/>
    <w:rsid w:val="00B76B22"/>
    <w:rsid w:val="00B80DD2"/>
    <w:rsid w:val="00B81BFF"/>
    <w:rsid w:val="00B8336C"/>
    <w:rsid w:val="00B86A9E"/>
    <w:rsid w:val="00B90729"/>
    <w:rsid w:val="00B9098E"/>
    <w:rsid w:val="00B923A5"/>
    <w:rsid w:val="00B94973"/>
    <w:rsid w:val="00B955AA"/>
    <w:rsid w:val="00B95869"/>
    <w:rsid w:val="00B9608A"/>
    <w:rsid w:val="00B97B3A"/>
    <w:rsid w:val="00BA08F3"/>
    <w:rsid w:val="00BA2AB1"/>
    <w:rsid w:val="00BA5A94"/>
    <w:rsid w:val="00BA5EA6"/>
    <w:rsid w:val="00BA66D3"/>
    <w:rsid w:val="00BA684B"/>
    <w:rsid w:val="00BB0AD8"/>
    <w:rsid w:val="00BB1322"/>
    <w:rsid w:val="00BB3C92"/>
    <w:rsid w:val="00BB4355"/>
    <w:rsid w:val="00BB4A66"/>
    <w:rsid w:val="00BB76DC"/>
    <w:rsid w:val="00BB781E"/>
    <w:rsid w:val="00BC0224"/>
    <w:rsid w:val="00BC229F"/>
    <w:rsid w:val="00BC23B8"/>
    <w:rsid w:val="00BC25A2"/>
    <w:rsid w:val="00BC7918"/>
    <w:rsid w:val="00BD1105"/>
    <w:rsid w:val="00BD11DE"/>
    <w:rsid w:val="00BD2622"/>
    <w:rsid w:val="00BD36FD"/>
    <w:rsid w:val="00BD74F0"/>
    <w:rsid w:val="00BE0743"/>
    <w:rsid w:val="00BE1968"/>
    <w:rsid w:val="00BE204D"/>
    <w:rsid w:val="00BE4BC9"/>
    <w:rsid w:val="00BE5A8D"/>
    <w:rsid w:val="00BF546A"/>
    <w:rsid w:val="00BF7BE6"/>
    <w:rsid w:val="00C004BE"/>
    <w:rsid w:val="00C01D3F"/>
    <w:rsid w:val="00C0342C"/>
    <w:rsid w:val="00C0449F"/>
    <w:rsid w:val="00C05F8E"/>
    <w:rsid w:val="00C05FBB"/>
    <w:rsid w:val="00C11EB2"/>
    <w:rsid w:val="00C125A4"/>
    <w:rsid w:val="00C2086D"/>
    <w:rsid w:val="00C21FA1"/>
    <w:rsid w:val="00C22DCE"/>
    <w:rsid w:val="00C30B54"/>
    <w:rsid w:val="00C31381"/>
    <w:rsid w:val="00C32E93"/>
    <w:rsid w:val="00C3332E"/>
    <w:rsid w:val="00C35445"/>
    <w:rsid w:val="00C3781F"/>
    <w:rsid w:val="00C40AE7"/>
    <w:rsid w:val="00C40C12"/>
    <w:rsid w:val="00C4100E"/>
    <w:rsid w:val="00C41538"/>
    <w:rsid w:val="00C443FB"/>
    <w:rsid w:val="00C47029"/>
    <w:rsid w:val="00C471EE"/>
    <w:rsid w:val="00C47F2D"/>
    <w:rsid w:val="00C6224F"/>
    <w:rsid w:val="00C625F9"/>
    <w:rsid w:val="00C6396F"/>
    <w:rsid w:val="00C658F2"/>
    <w:rsid w:val="00C65A82"/>
    <w:rsid w:val="00C7127F"/>
    <w:rsid w:val="00C72C2F"/>
    <w:rsid w:val="00C72E11"/>
    <w:rsid w:val="00C73F79"/>
    <w:rsid w:val="00C75201"/>
    <w:rsid w:val="00C76440"/>
    <w:rsid w:val="00C77F6C"/>
    <w:rsid w:val="00C81E5A"/>
    <w:rsid w:val="00C82045"/>
    <w:rsid w:val="00C82F0C"/>
    <w:rsid w:val="00C86823"/>
    <w:rsid w:val="00C87342"/>
    <w:rsid w:val="00C91183"/>
    <w:rsid w:val="00C926ED"/>
    <w:rsid w:val="00C93315"/>
    <w:rsid w:val="00C95902"/>
    <w:rsid w:val="00C95FC4"/>
    <w:rsid w:val="00C9613F"/>
    <w:rsid w:val="00C9723B"/>
    <w:rsid w:val="00C97AAE"/>
    <w:rsid w:val="00CA0752"/>
    <w:rsid w:val="00CA09B7"/>
    <w:rsid w:val="00CA12B2"/>
    <w:rsid w:val="00CA2C66"/>
    <w:rsid w:val="00CA4552"/>
    <w:rsid w:val="00CA5BA3"/>
    <w:rsid w:val="00CA67F1"/>
    <w:rsid w:val="00CA72E3"/>
    <w:rsid w:val="00CA7A74"/>
    <w:rsid w:val="00CB14F0"/>
    <w:rsid w:val="00CB1764"/>
    <w:rsid w:val="00CB3B2F"/>
    <w:rsid w:val="00CB3B7C"/>
    <w:rsid w:val="00CB3EE7"/>
    <w:rsid w:val="00CB41EA"/>
    <w:rsid w:val="00CB63F8"/>
    <w:rsid w:val="00CB6867"/>
    <w:rsid w:val="00CB6B14"/>
    <w:rsid w:val="00CB7CC4"/>
    <w:rsid w:val="00CC0E79"/>
    <w:rsid w:val="00CC173F"/>
    <w:rsid w:val="00CC2A4A"/>
    <w:rsid w:val="00CC41E9"/>
    <w:rsid w:val="00CD0719"/>
    <w:rsid w:val="00CD0D86"/>
    <w:rsid w:val="00CD1331"/>
    <w:rsid w:val="00CD1C37"/>
    <w:rsid w:val="00CD258E"/>
    <w:rsid w:val="00CD5B3E"/>
    <w:rsid w:val="00CD7458"/>
    <w:rsid w:val="00CE023C"/>
    <w:rsid w:val="00CE6587"/>
    <w:rsid w:val="00CE70C9"/>
    <w:rsid w:val="00CE7305"/>
    <w:rsid w:val="00CE7B21"/>
    <w:rsid w:val="00CF1A59"/>
    <w:rsid w:val="00CF2668"/>
    <w:rsid w:val="00CF3F63"/>
    <w:rsid w:val="00CF408E"/>
    <w:rsid w:val="00CF71B7"/>
    <w:rsid w:val="00CF779F"/>
    <w:rsid w:val="00D00479"/>
    <w:rsid w:val="00D00E0E"/>
    <w:rsid w:val="00D03EAB"/>
    <w:rsid w:val="00D04B92"/>
    <w:rsid w:val="00D0595A"/>
    <w:rsid w:val="00D0641A"/>
    <w:rsid w:val="00D1041F"/>
    <w:rsid w:val="00D10454"/>
    <w:rsid w:val="00D118CE"/>
    <w:rsid w:val="00D140FE"/>
    <w:rsid w:val="00D1535E"/>
    <w:rsid w:val="00D15602"/>
    <w:rsid w:val="00D16AC7"/>
    <w:rsid w:val="00D20231"/>
    <w:rsid w:val="00D2072E"/>
    <w:rsid w:val="00D20CD8"/>
    <w:rsid w:val="00D24379"/>
    <w:rsid w:val="00D24676"/>
    <w:rsid w:val="00D30620"/>
    <w:rsid w:val="00D30D0B"/>
    <w:rsid w:val="00D322AB"/>
    <w:rsid w:val="00D33355"/>
    <w:rsid w:val="00D343E0"/>
    <w:rsid w:val="00D344CA"/>
    <w:rsid w:val="00D35215"/>
    <w:rsid w:val="00D35D03"/>
    <w:rsid w:val="00D35E6F"/>
    <w:rsid w:val="00D37FC0"/>
    <w:rsid w:val="00D4017B"/>
    <w:rsid w:val="00D4121A"/>
    <w:rsid w:val="00D416D0"/>
    <w:rsid w:val="00D4328E"/>
    <w:rsid w:val="00D45226"/>
    <w:rsid w:val="00D509E1"/>
    <w:rsid w:val="00D5256A"/>
    <w:rsid w:val="00D53313"/>
    <w:rsid w:val="00D54613"/>
    <w:rsid w:val="00D56504"/>
    <w:rsid w:val="00D56E7F"/>
    <w:rsid w:val="00D61630"/>
    <w:rsid w:val="00D61C44"/>
    <w:rsid w:val="00D625AB"/>
    <w:rsid w:val="00D63A31"/>
    <w:rsid w:val="00D64685"/>
    <w:rsid w:val="00D67CB1"/>
    <w:rsid w:val="00D70C7D"/>
    <w:rsid w:val="00D7270C"/>
    <w:rsid w:val="00D72BED"/>
    <w:rsid w:val="00D740D1"/>
    <w:rsid w:val="00D75D49"/>
    <w:rsid w:val="00D801CC"/>
    <w:rsid w:val="00D80BDC"/>
    <w:rsid w:val="00D81DB7"/>
    <w:rsid w:val="00D821D5"/>
    <w:rsid w:val="00D86053"/>
    <w:rsid w:val="00D870D0"/>
    <w:rsid w:val="00D90F42"/>
    <w:rsid w:val="00D919CC"/>
    <w:rsid w:val="00D92649"/>
    <w:rsid w:val="00D943AB"/>
    <w:rsid w:val="00D94B88"/>
    <w:rsid w:val="00D94E1E"/>
    <w:rsid w:val="00D972D3"/>
    <w:rsid w:val="00D97DF0"/>
    <w:rsid w:val="00DA0581"/>
    <w:rsid w:val="00DA0917"/>
    <w:rsid w:val="00DA4F54"/>
    <w:rsid w:val="00DA5726"/>
    <w:rsid w:val="00DA67E0"/>
    <w:rsid w:val="00DB3C50"/>
    <w:rsid w:val="00DB44C8"/>
    <w:rsid w:val="00DB49E2"/>
    <w:rsid w:val="00DB573C"/>
    <w:rsid w:val="00DB5EC3"/>
    <w:rsid w:val="00DB690C"/>
    <w:rsid w:val="00DB6E1F"/>
    <w:rsid w:val="00DB76DF"/>
    <w:rsid w:val="00DB76F2"/>
    <w:rsid w:val="00DC25D3"/>
    <w:rsid w:val="00DC4C97"/>
    <w:rsid w:val="00DC54FC"/>
    <w:rsid w:val="00DC6E0D"/>
    <w:rsid w:val="00DD0D92"/>
    <w:rsid w:val="00DD2819"/>
    <w:rsid w:val="00DD3A36"/>
    <w:rsid w:val="00DD40B2"/>
    <w:rsid w:val="00DD4296"/>
    <w:rsid w:val="00DD56F1"/>
    <w:rsid w:val="00DD7E59"/>
    <w:rsid w:val="00DD7EFC"/>
    <w:rsid w:val="00DE3259"/>
    <w:rsid w:val="00DE3EFB"/>
    <w:rsid w:val="00DE4E5D"/>
    <w:rsid w:val="00DE5945"/>
    <w:rsid w:val="00DE5F38"/>
    <w:rsid w:val="00DF337C"/>
    <w:rsid w:val="00DF7209"/>
    <w:rsid w:val="00DF7797"/>
    <w:rsid w:val="00E00D20"/>
    <w:rsid w:val="00E0136F"/>
    <w:rsid w:val="00E01BE6"/>
    <w:rsid w:val="00E024D2"/>
    <w:rsid w:val="00E02953"/>
    <w:rsid w:val="00E02DFF"/>
    <w:rsid w:val="00E03117"/>
    <w:rsid w:val="00E045AF"/>
    <w:rsid w:val="00E0548E"/>
    <w:rsid w:val="00E06CF2"/>
    <w:rsid w:val="00E07138"/>
    <w:rsid w:val="00E07C41"/>
    <w:rsid w:val="00E10DFB"/>
    <w:rsid w:val="00E12EA9"/>
    <w:rsid w:val="00E167E8"/>
    <w:rsid w:val="00E16E40"/>
    <w:rsid w:val="00E16EAE"/>
    <w:rsid w:val="00E20398"/>
    <w:rsid w:val="00E20BDE"/>
    <w:rsid w:val="00E2150F"/>
    <w:rsid w:val="00E21DCB"/>
    <w:rsid w:val="00E2212F"/>
    <w:rsid w:val="00E230CE"/>
    <w:rsid w:val="00E25641"/>
    <w:rsid w:val="00E26A48"/>
    <w:rsid w:val="00E3106E"/>
    <w:rsid w:val="00E32626"/>
    <w:rsid w:val="00E3300F"/>
    <w:rsid w:val="00E331BF"/>
    <w:rsid w:val="00E3431E"/>
    <w:rsid w:val="00E351F8"/>
    <w:rsid w:val="00E35F2F"/>
    <w:rsid w:val="00E43E8A"/>
    <w:rsid w:val="00E44316"/>
    <w:rsid w:val="00E453BF"/>
    <w:rsid w:val="00E46882"/>
    <w:rsid w:val="00E50E1D"/>
    <w:rsid w:val="00E53C38"/>
    <w:rsid w:val="00E55D41"/>
    <w:rsid w:val="00E57130"/>
    <w:rsid w:val="00E57FEF"/>
    <w:rsid w:val="00E600AF"/>
    <w:rsid w:val="00E637DE"/>
    <w:rsid w:val="00E64B4F"/>
    <w:rsid w:val="00E64C53"/>
    <w:rsid w:val="00E6505A"/>
    <w:rsid w:val="00E67808"/>
    <w:rsid w:val="00E67EF3"/>
    <w:rsid w:val="00E70CEF"/>
    <w:rsid w:val="00E718B5"/>
    <w:rsid w:val="00E720D4"/>
    <w:rsid w:val="00E73CB7"/>
    <w:rsid w:val="00E77BE5"/>
    <w:rsid w:val="00E77D2E"/>
    <w:rsid w:val="00E805E2"/>
    <w:rsid w:val="00E8399C"/>
    <w:rsid w:val="00E8477A"/>
    <w:rsid w:val="00E86F84"/>
    <w:rsid w:val="00E92755"/>
    <w:rsid w:val="00E93496"/>
    <w:rsid w:val="00E94D59"/>
    <w:rsid w:val="00E94FAF"/>
    <w:rsid w:val="00E958EB"/>
    <w:rsid w:val="00E95AE5"/>
    <w:rsid w:val="00E976DE"/>
    <w:rsid w:val="00EA0349"/>
    <w:rsid w:val="00EA0D1A"/>
    <w:rsid w:val="00EA2101"/>
    <w:rsid w:val="00EA38A0"/>
    <w:rsid w:val="00EA58D8"/>
    <w:rsid w:val="00EA59AD"/>
    <w:rsid w:val="00EA65A9"/>
    <w:rsid w:val="00EA7E8A"/>
    <w:rsid w:val="00EB0539"/>
    <w:rsid w:val="00EB069F"/>
    <w:rsid w:val="00EB24C4"/>
    <w:rsid w:val="00EB3DA1"/>
    <w:rsid w:val="00EB509F"/>
    <w:rsid w:val="00EB5982"/>
    <w:rsid w:val="00EC0A37"/>
    <w:rsid w:val="00EC24E9"/>
    <w:rsid w:val="00EC5045"/>
    <w:rsid w:val="00EC63D4"/>
    <w:rsid w:val="00ED3660"/>
    <w:rsid w:val="00ED3BA5"/>
    <w:rsid w:val="00ED4532"/>
    <w:rsid w:val="00ED454A"/>
    <w:rsid w:val="00ED4BC6"/>
    <w:rsid w:val="00ED6044"/>
    <w:rsid w:val="00EE2A80"/>
    <w:rsid w:val="00EE2C42"/>
    <w:rsid w:val="00EE3478"/>
    <w:rsid w:val="00EE4180"/>
    <w:rsid w:val="00EE4841"/>
    <w:rsid w:val="00EE48BC"/>
    <w:rsid w:val="00EE54A1"/>
    <w:rsid w:val="00EE5D35"/>
    <w:rsid w:val="00EE5F88"/>
    <w:rsid w:val="00EF109C"/>
    <w:rsid w:val="00EF110A"/>
    <w:rsid w:val="00EF1B97"/>
    <w:rsid w:val="00EF35B4"/>
    <w:rsid w:val="00EF4CE2"/>
    <w:rsid w:val="00EF5E98"/>
    <w:rsid w:val="00EF6491"/>
    <w:rsid w:val="00EF6573"/>
    <w:rsid w:val="00EF6AD5"/>
    <w:rsid w:val="00EF6B5B"/>
    <w:rsid w:val="00EF7894"/>
    <w:rsid w:val="00F00D18"/>
    <w:rsid w:val="00F0324F"/>
    <w:rsid w:val="00F048A2"/>
    <w:rsid w:val="00F05344"/>
    <w:rsid w:val="00F05F01"/>
    <w:rsid w:val="00F0683B"/>
    <w:rsid w:val="00F07DE2"/>
    <w:rsid w:val="00F10EA6"/>
    <w:rsid w:val="00F141D7"/>
    <w:rsid w:val="00F148F1"/>
    <w:rsid w:val="00F157E5"/>
    <w:rsid w:val="00F171C2"/>
    <w:rsid w:val="00F173BC"/>
    <w:rsid w:val="00F17BA0"/>
    <w:rsid w:val="00F2098E"/>
    <w:rsid w:val="00F23991"/>
    <w:rsid w:val="00F25006"/>
    <w:rsid w:val="00F2501D"/>
    <w:rsid w:val="00F2682D"/>
    <w:rsid w:val="00F27E6B"/>
    <w:rsid w:val="00F30338"/>
    <w:rsid w:val="00F3110A"/>
    <w:rsid w:val="00F331DB"/>
    <w:rsid w:val="00F33317"/>
    <w:rsid w:val="00F33EA0"/>
    <w:rsid w:val="00F34B5F"/>
    <w:rsid w:val="00F34FCC"/>
    <w:rsid w:val="00F35676"/>
    <w:rsid w:val="00F379E8"/>
    <w:rsid w:val="00F40669"/>
    <w:rsid w:val="00F41471"/>
    <w:rsid w:val="00F43D86"/>
    <w:rsid w:val="00F44024"/>
    <w:rsid w:val="00F443B8"/>
    <w:rsid w:val="00F45C10"/>
    <w:rsid w:val="00F5012E"/>
    <w:rsid w:val="00F50204"/>
    <w:rsid w:val="00F504E0"/>
    <w:rsid w:val="00F514B7"/>
    <w:rsid w:val="00F51953"/>
    <w:rsid w:val="00F5585D"/>
    <w:rsid w:val="00F5762B"/>
    <w:rsid w:val="00F57F14"/>
    <w:rsid w:val="00F624C1"/>
    <w:rsid w:val="00F635F5"/>
    <w:rsid w:val="00F668C3"/>
    <w:rsid w:val="00F7182F"/>
    <w:rsid w:val="00F721EB"/>
    <w:rsid w:val="00F75B5C"/>
    <w:rsid w:val="00F75BF5"/>
    <w:rsid w:val="00F8161F"/>
    <w:rsid w:val="00F84E30"/>
    <w:rsid w:val="00F85667"/>
    <w:rsid w:val="00F8665A"/>
    <w:rsid w:val="00F874C9"/>
    <w:rsid w:val="00F9068C"/>
    <w:rsid w:val="00F90B71"/>
    <w:rsid w:val="00F90F1C"/>
    <w:rsid w:val="00F9134B"/>
    <w:rsid w:val="00F949B5"/>
    <w:rsid w:val="00F95DBB"/>
    <w:rsid w:val="00F97434"/>
    <w:rsid w:val="00F97B90"/>
    <w:rsid w:val="00FA040A"/>
    <w:rsid w:val="00FA09D2"/>
    <w:rsid w:val="00FA2A50"/>
    <w:rsid w:val="00FA30F5"/>
    <w:rsid w:val="00FA4BFA"/>
    <w:rsid w:val="00FA604E"/>
    <w:rsid w:val="00FA6810"/>
    <w:rsid w:val="00FA6A71"/>
    <w:rsid w:val="00FA767E"/>
    <w:rsid w:val="00FB2D9F"/>
    <w:rsid w:val="00FB3B66"/>
    <w:rsid w:val="00FB47D3"/>
    <w:rsid w:val="00FB4D76"/>
    <w:rsid w:val="00FB53B3"/>
    <w:rsid w:val="00FB6993"/>
    <w:rsid w:val="00FB69E3"/>
    <w:rsid w:val="00FB724F"/>
    <w:rsid w:val="00FB7C76"/>
    <w:rsid w:val="00FC0D07"/>
    <w:rsid w:val="00FC1C78"/>
    <w:rsid w:val="00FC2478"/>
    <w:rsid w:val="00FC40BD"/>
    <w:rsid w:val="00FC4401"/>
    <w:rsid w:val="00FC4AB0"/>
    <w:rsid w:val="00FC50CA"/>
    <w:rsid w:val="00FC61CB"/>
    <w:rsid w:val="00FC64F9"/>
    <w:rsid w:val="00FD25F3"/>
    <w:rsid w:val="00FD3259"/>
    <w:rsid w:val="00FD5A70"/>
    <w:rsid w:val="00FD5B2A"/>
    <w:rsid w:val="00FE0337"/>
    <w:rsid w:val="00FE2B51"/>
    <w:rsid w:val="00FE2E7D"/>
    <w:rsid w:val="00FE5682"/>
    <w:rsid w:val="00FE7D3A"/>
    <w:rsid w:val="00FF274E"/>
    <w:rsid w:val="00FF3A3F"/>
    <w:rsid w:val="00FF4626"/>
    <w:rsid w:val="00FF4DA8"/>
    <w:rsid w:val="00FF4FBB"/>
    <w:rsid w:val="00FF75AD"/>
    <w:rsid w:val="00FF7840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AE64575"/>
  <w15:docId w15:val="{0C53D5E2-070F-4466-A076-F680C0A2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18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6" w:unhideWhenUsed="1"/>
    <w:lsdException w:name="List Bullet" w:semiHidden="1" w:unhideWhenUsed="1"/>
    <w:lsdException w:name="List Number" w:uiPriority="6"/>
    <w:lsdException w:name="List 2" w:semiHidden="1" w:uiPriority="6" w:unhideWhenUsed="1"/>
    <w:lsdException w:name="List 3" w:semiHidden="1" w:uiPriority="6" w:unhideWhenUsed="1"/>
    <w:lsdException w:name="List 4" w:uiPriority="6"/>
    <w:lsdException w:name="List 5" w:uiPriority="6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6" w:unhideWhenUsed="1"/>
    <w:lsdException w:name="List Number 3" w:semiHidden="1" w:uiPriority="6" w:unhideWhenUsed="1"/>
    <w:lsdException w:name="List Number 4" w:semiHidden="1" w:uiPriority="6" w:unhideWhenUsed="1"/>
    <w:lsdException w:name="List Number 5" w:semiHidden="1" w:uiPriority="6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6" w:unhideWhenUsed="1"/>
    <w:lsdException w:name="List Continue 2" w:semiHidden="1" w:uiPriority="6" w:unhideWhenUsed="1"/>
    <w:lsdException w:name="List Continue 3" w:semiHidden="1" w:uiPriority="6" w:unhideWhenUsed="1"/>
    <w:lsdException w:name="List Continue 4" w:semiHidden="1" w:uiPriority="6" w:unhideWhenUsed="1"/>
    <w:lsdException w:name="List Continue 5" w:semiHidden="1" w:uiPriority="6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uiPriority="99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FNT Text"/>
    <w:qFormat/>
    <w:rsid w:val="0063212D"/>
    <w:rPr>
      <w:rFonts w:cs="Arial"/>
      <w:color w:val="262626" w:themeColor="text1" w:themeTint="D9"/>
      <w:lang w:val="ru-RU"/>
    </w:rPr>
  </w:style>
  <w:style w:type="paragraph" w:styleId="Heading1">
    <w:name w:val="heading 1"/>
    <w:aliases w:val="FNT Header 1"/>
    <w:basedOn w:val="Normal"/>
    <w:next w:val="Normal"/>
    <w:autoRedefine/>
    <w:qFormat/>
    <w:rsid w:val="003C4444"/>
    <w:pPr>
      <w:keepNext/>
      <w:numPr>
        <w:numId w:val="4"/>
      </w:numPr>
      <w:tabs>
        <w:tab w:val="left" w:pos="567"/>
      </w:tabs>
      <w:spacing w:before="240" w:after="240"/>
      <w:contextualSpacing/>
      <w:outlineLvl w:val="0"/>
    </w:pPr>
    <w:rPr>
      <w:bCs/>
      <w:color w:val="4B4B4D" w:themeColor="accent5" w:themeShade="BF"/>
      <w:kern w:val="32"/>
      <w:sz w:val="40"/>
      <w:szCs w:val="32"/>
    </w:rPr>
  </w:style>
  <w:style w:type="paragraph" w:styleId="Heading2">
    <w:name w:val="heading 2"/>
    <w:aliases w:val="FNT Header 2"/>
    <w:basedOn w:val="Normal"/>
    <w:next w:val="Normal"/>
    <w:link w:val="Heading2Char"/>
    <w:autoRedefine/>
    <w:qFormat/>
    <w:rsid w:val="000B53EB"/>
    <w:pPr>
      <w:keepNext/>
      <w:numPr>
        <w:ilvl w:val="1"/>
        <w:numId w:val="4"/>
      </w:numPr>
      <w:tabs>
        <w:tab w:val="left" w:pos="567"/>
      </w:tabs>
      <w:spacing w:before="240" w:after="60"/>
      <w:outlineLvl w:val="1"/>
    </w:pPr>
    <w:rPr>
      <w:color w:val="4B4B4D" w:themeColor="accent5" w:themeShade="BF"/>
      <w:sz w:val="28"/>
      <w:szCs w:val="28"/>
    </w:rPr>
  </w:style>
  <w:style w:type="paragraph" w:styleId="Heading3">
    <w:name w:val="heading 3"/>
    <w:aliases w:val="FNT Header 3"/>
    <w:basedOn w:val="Normal"/>
    <w:next w:val="Normal"/>
    <w:link w:val="Heading3Char"/>
    <w:autoRedefine/>
    <w:qFormat/>
    <w:rsid w:val="003C4444"/>
    <w:pPr>
      <w:keepNext/>
      <w:keepLines/>
      <w:numPr>
        <w:ilvl w:val="2"/>
        <w:numId w:val="4"/>
      </w:numPr>
      <w:tabs>
        <w:tab w:val="num" w:pos="1276"/>
      </w:tabs>
      <w:spacing w:before="200" w:line="360" w:lineRule="auto"/>
      <w:contextualSpacing/>
      <w:jc w:val="both"/>
      <w:outlineLvl w:val="2"/>
    </w:pPr>
    <w:rPr>
      <w:bCs/>
      <w:color w:val="4B4B4D" w:themeColor="accent5" w:themeShade="BF"/>
      <w:sz w:val="24"/>
      <w:szCs w:val="26"/>
    </w:rPr>
  </w:style>
  <w:style w:type="paragraph" w:styleId="Heading4">
    <w:name w:val="heading 4"/>
    <w:aliases w:val="FNT Header 4"/>
    <w:basedOn w:val="Normal"/>
    <w:next w:val="Normal"/>
    <w:link w:val="Heading4Char"/>
    <w:autoRedefine/>
    <w:qFormat/>
    <w:rsid w:val="003D4838"/>
    <w:pPr>
      <w:keepNext/>
      <w:numPr>
        <w:ilvl w:val="3"/>
        <w:numId w:val="4"/>
      </w:numPr>
      <w:spacing w:before="240" w:after="60"/>
      <w:outlineLvl w:val="3"/>
    </w:pPr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paragraph" w:styleId="Heading5">
    <w:name w:val="heading 5"/>
    <w:aliases w:val="FNT Header 5"/>
    <w:basedOn w:val="Heading4"/>
    <w:next w:val="Normal"/>
    <w:link w:val="Heading5Char"/>
    <w:autoRedefine/>
    <w:qFormat/>
    <w:rsid w:val="0042511A"/>
    <w:pPr>
      <w:keepLines/>
      <w:numPr>
        <w:ilvl w:val="4"/>
      </w:numPr>
      <w:tabs>
        <w:tab w:val="num" w:pos="1701"/>
      </w:tabs>
      <w:spacing w:before="200" w:after="0" w:line="360" w:lineRule="auto"/>
      <w:contextualSpacing/>
      <w:jc w:val="both"/>
      <w:outlineLvl w:val="4"/>
    </w:pPr>
  </w:style>
  <w:style w:type="paragraph" w:styleId="Heading6">
    <w:name w:val="heading 6"/>
    <w:aliases w:val="FNT Header 6"/>
    <w:basedOn w:val="Normal"/>
    <w:next w:val="Normal"/>
    <w:autoRedefine/>
    <w:qFormat/>
    <w:rsid w:val="007E3547"/>
    <w:pPr>
      <w:numPr>
        <w:ilvl w:val="5"/>
        <w:numId w:val="4"/>
      </w:numPr>
      <w:spacing w:before="240" w:after="60"/>
      <w:outlineLvl w:val="5"/>
    </w:pPr>
    <w:rPr>
      <w:bCs/>
      <w:color w:val="4B4B4D" w:themeColor="accent5" w:themeShade="BF"/>
      <w:szCs w:val="22"/>
      <w:u w:val="single"/>
    </w:rPr>
  </w:style>
  <w:style w:type="paragraph" w:styleId="Heading7">
    <w:name w:val="heading 7"/>
    <w:aliases w:val="FNT Header 7"/>
    <w:basedOn w:val="Normal"/>
    <w:next w:val="Normal"/>
    <w:autoRedefine/>
    <w:qFormat/>
    <w:locked/>
    <w:rsid w:val="007E3547"/>
    <w:pPr>
      <w:numPr>
        <w:ilvl w:val="6"/>
        <w:numId w:val="4"/>
      </w:numPr>
      <w:spacing w:before="240" w:after="60"/>
      <w:outlineLvl w:val="6"/>
    </w:pPr>
    <w:rPr>
      <w:color w:val="4B4B4D" w:themeColor="accent5" w:themeShade="BF"/>
    </w:rPr>
  </w:style>
  <w:style w:type="paragraph" w:styleId="Heading8">
    <w:name w:val="heading 8"/>
    <w:aliases w:val="FNT Header 8"/>
    <w:basedOn w:val="Normal"/>
    <w:next w:val="Normal"/>
    <w:autoRedefine/>
    <w:qFormat/>
    <w:locked/>
    <w:rsid w:val="007E3547"/>
    <w:pPr>
      <w:numPr>
        <w:ilvl w:val="7"/>
        <w:numId w:val="4"/>
      </w:numPr>
      <w:spacing w:before="240" w:after="60"/>
      <w:outlineLvl w:val="7"/>
    </w:pPr>
    <w:rPr>
      <w:i/>
      <w:iCs/>
      <w:color w:val="4B4B4D" w:themeColor="accent5" w:themeShade="BF"/>
    </w:rPr>
  </w:style>
  <w:style w:type="paragraph" w:styleId="Heading9">
    <w:name w:val="heading 9"/>
    <w:aliases w:val="FNT Header 9"/>
    <w:basedOn w:val="Normal"/>
    <w:next w:val="Normal"/>
    <w:autoRedefine/>
    <w:qFormat/>
    <w:locked/>
    <w:rsid w:val="007E3547"/>
    <w:pPr>
      <w:numPr>
        <w:ilvl w:val="8"/>
        <w:numId w:val="4"/>
      </w:numPr>
      <w:spacing w:before="240" w:after="60"/>
      <w:outlineLvl w:val="8"/>
    </w:pPr>
    <w:rPr>
      <w:color w:val="4B4B4D" w:themeColor="accent5" w:themeShade="BF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FNT Header 2 Char"/>
    <w:basedOn w:val="DefaultParagraphFont"/>
    <w:link w:val="Heading2"/>
    <w:rsid w:val="000B53EB"/>
    <w:rPr>
      <w:rFonts w:cs="Arial"/>
      <w:color w:val="4B4B4D" w:themeColor="accent5" w:themeShade="BF"/>
      <w:sz w:val="28"/>
      <w:szCs w:val="28"/>
      <w:lang w:val="ru-RU"/>
    </w:rPr>
  </w:style>
  <w:style w:type="character" w:customStyle="1" w:styleId="Heading3Char">
    <w:name w:val="Heading 3 Char"/>
    <w:aliases w:val="FNT Header 3 Char"/>
    <w:basedOn w:val="DefaultParagraphFont"/>
    <w:link w:val="Heading3"/>
    <w:rsid w:val="003C4444"/>
    <w:rPr>
      <w:rFonts w:cs="Arial"/>
      <w:bCs/>
      <w:color w:val="4B4B4D" w:themeColor="accent5" w:themeShade="BF"/>
      <w:sz w:val="24"/>
      <w:szCs w:val="26"/>
      <w:lang w:val="ru-RU"/>
    </w:rPr>
  </w:style>
  <w:style w:type="character" w:customStyle="1" w:styleId="Heading4Char">
    <w:name w:val="Heading 4 Char"/>
    <w:aliases w:val="FNT Header 4 Char"/>
    <w:basedOn w:val="DefaultParagraphFont"/>
    <w:link w:val="Heading4"/>
    <w:rsid w:val="003D4838"/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character" w:customStyle="1" w:styleId="Heading5Char">
    <w:name w:val="Heading 5 Char"/>
    <w:aliases w:val="FNT Header 5 Char"/>
    <w:basedOn w:val="DefaultParagraphFont"/>
    <w:link w:val="Heading5"/>
    <w:rsid w:val="0042511A"/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0D8D"/>
    <w:pPr>
      <w:tabs>
        <w:tab w:val="left" w:pos="480"/>
        <w:tab w:val="right" w:leader="dot" w:pos="9639"/>
      </w:tabs>
      <w:spacing w:after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20D8D"/>
    <w:pPr>
      <w:tabs>
        <w:tab w:val="left" w:pos="800"/>
        <w:tab w:val="right" w:leader="dot" w:pos="9639"/>
      </w:tabs>
      <w:spacing w:after="120"/>
      <w:ind w:left="113"/>
    </w:pPr>
  </w:style>
  <w:style w:type="paragraph" w:customStyle="1" w:styleId="Fliesstexte">
    <w:name w:val="Fliesstexte"/>
    <w:basedOn w:val="Normal"/>
    <w:link w:val="FliesstexteZchn"/>
    <w:semiHidden/>
    <w:unhideWhenUsed/>
    <w:rsid w:val="001225AD"/>
    <w:rPr>
      <w:szCs w:val="24"/>
    </w:rPr>
  </w:style>
  <w:style w:type="character" w:customStyle="1" w:styleId="FliesstexteZchn">
    <w:name w:val="Fliesstexte Zchn"/>
    <w:basedOn w:val="DefaultParagraphFont"/>
    <w:link w:val="Fliesstexte"/>
    <w:semiHidden/>
    <w:rsid w:val="00AF70E1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27C4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CC173F"/>
    <w:pPr>
      <w:tabs>
        <w:tab w:val="left" w:pos="1200"/>
        <w:tab w:val="right" w:leader="dot" w:pos="9639"/>
      </w:tabs>
      <w:spacing w:after="120"/>
      <w:ind w:left="113"/>
    </w:pPr>
  </w:style>
  <w:style w:type="character" w:styleId="Hyperlink">
    <w:name w:val="Hyperlink"/>
    <w:basedOn w:val="DefaultParagraphFont"/>
    <w:uiPriority w:val="99"/>
    <w:rsid w:val="009B27C6"/>
    <w:rPr>
      <w:rFonts w:ascii="Arial" w:hAnsi="Arial"/>
      <w:color w:val="000000" w:themeColor="text2" w:themeShade="BF"/>
      <w:sz w:val="20"/>
      <w:u w:val="single"/>
    </w:rPr>
  </w:style>
  <w:style w:type="paragraph" w:customStyle="1" w:styleId="Dokumentinfos">
    <w:name w:val="Dokumentinfos"/>
    <w:basedOn w:val="Normal"/>
    <w:uiPriority w:val="2"/>
    <w:semiHidden/>
    <w:rsid w:val="009B27C6"/>
    <w:pPr>
      <w:spacing w:before="120" w:after="120"/>
    </w:pPr>
    <w:rPr>
      <w:noProof/>
      <w:lang w:val="en-GB"/>
    </w:rPr>
  </w:style>
  <w:style w:type="paragraph" w:customStyle="1" w:styleId="FNTTabellenlegende">
    <w:name w:val="FNT Tabellenlegende"/>
    <w:basedOn w:val="Normal"/>
    <w:uiPriority w:val="2"/>
    <w:qFormat/>
    <w:rsid w:val="009B27C6"/>
    <w:pPr>
      <w:keepNext/>
    </w:pPr>
    <w:rPr>
      <w:color w:val="404040" w:themeColor="text1" w:themeTint="BF"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ED4532"/>
    <w:pPr>
      <w:tabs>
        <w:tab w:val="left" w:pos="1542"/>
        <w:tab w:val="right" w:leader="dot" w:pos="9639"/>
      </w:tabs>
      <w:spacing w:after="120"/>
      <w:ind w:left="113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B27C6"/>
    <w:pPr>
      <w:ind w:left="800"/>
    </w:pPr>
  </w:style>
  <w:style w:type="paragraph" w:customStyle="1" w:styleId="Bezugszeichenzeile">
    <w:name w:val="Bezugszeichenzeile"/>
    <w:basedOn w:val="Normal"/>
    <w:semiHidden/>
    <w:unhideWhenUsed/>
    <w:rsid w:val="009B27C6"/>
  </w:style>
  <w:style w:type="paragraph" w:customStyle="1" w:styleId="FNTBeschriftungTabelleoderAbbildung">
    <w:name w:val="FNT Beschriftung Tabelle oder Abbildung"/>
    <w:basedOn w:val="Normal"/>
    <w:uiPriority w:val="2"/>
    <w:qFormat/>
    <w:rsid w:val="009B27C6"/>
    <w:pPr>
      <w:spacing w:before="60" w:after="1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B27C6"/>
    <w:pPr>
      <w:ind w:left="1000"/>
    </w:pPr>
  </w:style>
  <w:style w:type="paragraph" w:customStyle="1" w:styleId="Break">
    <w:name w:val="&lt; Break &gt;"/>
    <w:basedOn w:val="Normal"/>
    <w:semiHidden/>
    <w:unhideWhenUsed/>
    <w:rsid w:val="009B27C6"/>
    <w:pPr>
      <w:overflowPunct w:val="0"/>
      <w:autoSpaceDE w:val="0"/>
      <w:autoSpaceDN w:val="0"/>
      <w:adjustRightInd w:val="0"/>
      <w:spacing w:before="20" w:after="20"/>
      <w:textAlignment w:val="baseline"/>
    </w:pPr>
    <w:rPr>
      <w:lang w:eastAsia="en-US"/>
    </w:rPr>
  </w:style>
  <w:style w:type="paragraph" w:styleId="TOC7">
    <w:name w:val="toc 7"/>
    <w:basedOn w:val="Normal"/>
    <w:next w:val="Normal"/>
    <w:autoRedefine/>
    <w:semiHidden/>
    <w:rsid w:val="009B27C6"/>
    <w:pPr>
      <w:ind w:left="1200"/>
    </w:pPr>
  </w:style>
  <w:style w:type="paragraph" w:styleId="TOC8">
    <w:name w:val="toc 8"/>
    <w:basedOn w:val="Normal"/>
    <w:next w:val="Normal"/>
    <w:autoRedefine/>
    <w:semiHidden/>
    <w:rsid w:val="009B27C6"/>
    <w:pPr>
      <w:ind w:left="1400"/>
    </w:pPr>
  </w:style>
  <w:style w:type="paragraph" w:styleId="TOC9">
    <w:name w:val="toc 9"/>
    <w:basedOn w:val="Normal"/>
    <w:next w:val="Normal"/>
    <w:autoRedefine/>
    <w:semiHidden/>
    <w:rsid w:val="009B27C6"/>
    <w:pPr>
      <w:ind w:left="1600"/>
    </w:pPr>
  </w:style>
  <w:style w:type="paragraph" w:customStyle="1" w:styleId="Tabellenverzeichnis">
    <w:name w:val="Tabellenverzeichnis"/>
    <w:basedOn w:val="Normal"/>
    <w:rsid w:val="009B27C6"/>
    <w:pPr>
      <w:tabs>
        <w:tab w:val="right" w:leader="dot" w:pos="9060"/>
      </w:tabs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9B27C6"/>
    <w:rPr>
      <w:color w:val="800080"/>
      <w:u w:val="single"/>
    </w:rPr>
  </w:style>
  <w:style w:type="paragraph" w:styleId="DocumentMap">
    <w:name w:val="Document Map"/>
    <w:basedOn w:val="Normal"/>
    <w:semiHidden/>
    <w:unhideWhenUsed/>
    <w:rsid w:val="009B27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B2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B27C6"/>
  </w:style>
  <w:style w:type="paragraph" w:styleId="CommentSubject">
    <w:name w:val="annotation subject"/>
    <w:basedOn w:val="CommentText"/>
    <w:next w:val="CommentText"/>
    <w:semiHidden/>
    <w:rsid w:val="009B27C6"/>
    <w:rPr>
      <w:b/>
      <w:bCs/>
    </w:rPr>
  </w:style>
  <w:style w:type="paragraph" w:customStyle="1" w:styleId="Alternativen">
    <w:name w:val="Alternativen"/>
    <w:basedOn w:val="Fliesstexte"/>
    <w:semiHidden/>
    <w:unhideWhenUsed/>
    <w:rsid w:val="009B27C6"/>
    <w:pPr>
      <w:ind w:left="340" w:hanging="340"/>
    </w:pPr>
  </w:style>
  <w:style w:type="paragraph" w:customStyle="1" w:styleId="Alternativen3">
    <w:name w:val="Alternativen3"/>
    <w:basedOn w:val="Alternativen"/>
    <w:semiHidden/>
    <w:unhideWhenUsed/>
    <w:rsid w:val="009B27C6"/>
    <w:pPr>
      <w:ind w:left="510" w:hanging="510"/>
    </w:pPr>
  </w:style>
  <w:style w:type="paragraph" w:customStyle="1" w:styleId="Alternativen2">
    <w:name w:val="Alternativen2"/>
    <w:basedOn w:val="Normal"/>
    <w:semiHidden/>
    <w:unhideWhenUsed/>
    <w:rsid w:val="009B27C6"/>
    <w:pPr>
      <w:spacing w:after="120"/>
      <w:ind w:left="454" w:hanging="454"/>
    </w:pPr>
    <w:rPr>
      <w:rFonts w:cs="Times New Roman"/>
    </w:rPr>
  </w:style>
  <w:style w:type="paragraph" w:customStyle="1" w:styleId="FNTTabelleList1">
    <w:name w:val="FNT Tabelle List 1"/>
    <w:basedOn w:val="FNTList1"/>
    <w:qFormat/>
    <w:rsid w:val="00EE4841"/>
    <w:pPr>
      <w:spacing w:line="264" w:lineRule="auto"/>
      <w:contextualSpacing/>
    </w:pPr>
    <w:rPr>
      <w:sz w:val="18"/>
    </w:rPr>
  </w:style>
  <w:style w:type="character" w:customStyle="1" w:styleId="FliesstexteZchn1">
    <w:name w:val="Fliesstexte Zchn1"/>
    <w:basedOn w:val="DefaultParagraphFont"/>
    <w:semiHidden/>
    <w:rsid w:val="002D690C"/>
    <w:rPr>
      <w:rFonts w:ascii="Arial" w:hAnsi="Arial" w:cs="Arial"/>
      <w:szCs w:val="24"/>
      <w:lang w:val="de-DE" w:eastAsia="de-DE" w:bidi="ar-SA"/>
    </w:rPr>
  </w:style>
  <w:style w:type="paragraph" w:customStyle="1" w:styleId="FNTDeckblattTitel">
    <w:name w:val="FNT Deckblatt Titel"/>
    <w:basedOn w:val="Normal"/>
    <w:autoRedefine/>
    <w:uiPriority w:val="3"/>
    <w:qFormat/>
    <w:rsid w:val="00732945"/>
    <w:pPr>
      <w:spacing w:before="120" w:after="600"/>
      <w:ind w:left="425"/>
    </w:pPr>
    <w:rPr>
      <w:noProof/>
      <w:color w:val="4B4B4D" w:themeColor="accent5" w:themeShade="BF"/>
      <w:sz w:val="28"/>
    </w:rPr>
  </w:style>
  <w:style w:type="paragraph" w:customStyle="1" w:styleId="FNTDeckblattTitelklein">
    <w:name w:val="FNT Deckblatt Titel klein"/>
    <w:basedOn w:val="Normal"/>
    <w:autoRedefine/>
    <w:uiPriority w:val="3"/>
    <w:qFormat/>
    <w:rsid w:val="00402FF6"/>
    <w:pPr>
      <w:spacing w:before="5600"/>
    </w:pPr>
    <w:rPr>
      <w:rFonts w:ascii="Klavika Regular" w:hAnsi="Klavika Regular"/>
      <w:color w:val="4B4B4D" w:themeColor="accent5" w:themeShade="BF"/>
      <w:sz w:val="52"/>
    </w:rPr>
  </w:style>
  <w:style w:type="paragraph" w:customStyle="1" w:styleId="FNTInhaltsverzeichnisTitel">
    <w:name w:val="FNT Inhaltsverzeichnis Titel"/>
    <w:basedOn w:val="FNTEinleitung"/>
    <w:autoRedefine/>
    <w:uiPriority w:val="3"/>
    <w:qFormat/>
    <w:rsid w:val="007E3547"/>
    <w:pPr>
      <w:pageBreakBefore/>
      <w:tabs>
        <w:tab w:val="left" w:pos="9050"/>
      </w:tabs>
      <w:spacing w:before="120" w:after="240"/>
    </w:pPr>
    <w:rPr>
      <w:szCs w:val="24"/>
    </w:rPr>
  </w:style>
  <w:style w:type="paragraph" w:customStyle="1" w:styleId="FNTEinleitung">
    <w:name w:val="FNT Einleitung"/>
    <w:basedOn w:val="Normal"/>
    <w:autoRedefine/>
    <w:uiPriority w:val="3"/>
    <w:qFormat/>
    <w:rsid w:val="007E3547"/>
    <w:pPr>
      <w:spacing w:before="360" w:after="120"/>
      <w:contextualSpacing/>
    </w:pPr>
    <w:rPr>
      <w:color w:val="4B4B4D" w:themeColor="accent5" w:themeShade="BF"/>
      <w:sz w:val="40"/>
    </w:rPr>
  </w:style>
  <w:style w:type="table" w:customStyle="1" w:styleId="FNTTabelleVariante2">
    <w:name w:val="FNT Tabelle Variante 2"/>
    <w:basedOn w:val="TableNormal"/>
    <w:rsid w:val="003A1653"/>
    <w:rPr>
      <w:sz w:val="18"/>
    </w:rPr>
    <w:tblPr>
      <w:tblBorders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blStylePr w:type="firstRow">
      <w:pPr>
        <w:wordWrap/>
        <w:contextualSpacing w:val="0"/>
        <w:mirrorIndents w:val="0"/>
      </w:pPr>
      <w:rPr>
        <w:rFonts w:ascii="Arial" w:hAnsi="Arial"/>
        <w:color w:val="000000" w:themeColor="text2" w:themeShade="BF"/>
        <w:sz w:val="18"/>
      </w:rPr>
      <w:tblPr/>
      <w:tcPr>
        <w:shd w:val="clear" w:color="auto" w:fill="F2F2F2" w:themeFill="accent6"/>
      </w:tcPr>
    </w:tblStylePr>
  </w:style>
  <w:style w:type="table" w:customStyle="1" w:styleId="FNTTabelleVariante1">
    <w:name w:val="FNT Tabelle Variante 1"/>
    <w:basedOn w:val="TableNormal"/>
    <w:rsid w:val="003A1653"/>
    <w:pPr>
      <w:spacing w:before="60" w:after="60"/>
      <w:contextualSpacing/>
    </w:pPr>
    <w:rPr>
      <w:sz w:val="18"/>
    </w:rPr>
    <w:tblPr>
      <w:tblBorders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cPr>
      <w:shd w:val="clear" w:color="auto" w:fill="auto"/>
    </w:tcPr>
    <w:tblStylePr w:type="firstCol">
      <w:rPr>
        <w:rFonts w:ascii="Arial" w:hAnsi="Arial"/>
        <w:b w:val="0"/>
        <w:color w:val="000000" w:themeColor="text2" w:themeShade="BF"/>
        <w:sz w:val="20"/>
      </w:rPr>
      <w:tblPr/>
      <w:tcPr>
        <w:shd w:val="clear" w:color="auto" w:fill="F2F2F2" w:themeFill="accent6"/>
      </w:tcPr>
    </w:tblStylePr>
  </w:style>
  <w:style w:type="character" w:styleId="PlaceholderText">
    <w:name w:val="Placeholder Text"/>
    <w:basedOn w:val="DefaultParagraphFont"/>
    <w:uiPriority w:val="99"/>
    <w:semiHidden/>
    <w:rsid w:val="009B27C6"/>
    <w:rPr>
      <w:color w:val="808080"/>
    </w:rPr>
  </w:style>
  <w:style w:type="table" w:customStyle="1" w:styleId="FNTTabelleVariante3">
    <w:name w:val="FNT Tabelle Variante 3"/>
    <w:basedOn w:val="TableNormal"/>
    <w:uiPriority w:val="99"/>
    <w:qFormat/>
    <w:rsid w:val="009B27C6"/>
    <w:rPr>
      <w:sz w:val="18"/>
    </w:rPr>
    <w:tblPr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blStylePr w:type="firstRow">
      <w:rPr>
        <w:color w:val="000000" w:themeColor="text2" w:themeShade="BF"/>
      </w:rPr>
      <w:tblPr/>
      <w:tcPr>
        <w:shd w:val="clear" w:color="auto" w:fill="B9CAF3" w:themeFill="accent2" w:themeFillTint="33"/>
      </w:tcPr>
    </w:tblStylePr>
    <w:tblStylePr w:type="firstCol">
      <w:rPr>
        <w:color w:val="000000" w:themeColor="text2" w:themeShade="BF"/>
      </w:rPr>
      <w:tblPr/>
      <w:tcPr>
        <w:shd w:val="clear" w:color="auto" w:fill="B9CAF3" w:themeFill="accent2" w:themeFillTint="33"/>
      </w:tcPr>
    </w:tblStylePr>
  </w:style>
  <w:style w:type="table" w:customStyle="1" w:styleId="FNTUnsichtbareTabelle">
    <w:name w:val="FNT Unsichtbare Tabelle"/>
    <w:basedOn w:val="TableNormal"/>
    <w:uiPriority w:val="99"/>
    <w:qFormat/>
    <w:rsid w:val="00DF7209"/>
    <w:tblPr>
      <w:tblCellMar>
        <w:left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8A06B4"/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417C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C56"/>
    <w:rPr>
      <w:rFonts w:cs="Arial"/>
      <w:color w:val="262626" w:themeColor="text1" w:themeTint="D9"/>
    </w:rPr>
  </w:style>
  <w:style w:type="paragraph" w:styleId="Footer">
    <w:name w:val="footer"/>
    <w:basedOn w:val="Normal"/>
    <w:link w:val="FooterChar"/>
    <w:uiPriority w:val="18"/>
    <w:qFormat/>
    <w:rsid w:val="00402FF6"/>
    <w:pPr>
      <w:tabs>
        <w:tab w:val="center" w:pos="4536"/>
        <w:tab w:val="right" w:pos="9072"/>
      </w:tabs>
      <w:spacing w:after="120"/>
      <w:jc w:val="right"/>
    </w:pPr>
    <w:rPr>
      <w:color w:val="7F7F7F" w:themeColor="text1" w:themeTint="80"/>
      <w:sz w:val="16"/>
    </w:rPr>
  </w:style>
  <w:style w:type="character" w:customStyle="1" w:styleId="FooterChar">
    <w:name w:val="Footer Char"/>
    <w:basedOn w:val="DefaultParagraphFont"/>
    <w:link w:val="Footer"/>
    <w:uiPriority w:val="18"/>
    <w:rsid w:val="00402FF6"/>
    <w:rPr>
      <w:rFonts w:cs="Arial"/>
      <w:color w:val="7F7F7F" w:themeColor="text1" w:themeTint="80"/>
      <w:sz w:val="16"/>
    </w:rPr>
  </w:style>
  <w:style w:type="table" w:styleId="Table3Deffects1">
    <w:name w:val="Table 3D effects 1"/>
    <w:basedOn w:val="TableNormal"/>
    <w:rsid w:val="009B27C6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FliesstexteFett">
    <w:name w:val="Formatvorlage Fliesstexte + Fett"/>
    <w:basedOn w:val="Fliesstexte"/>
    <w:link w:val="FormatvorlageFliesstexteFettZchn"/>
    <w:semiHidden/>
    <w:rsid w:val="009B27C6"/>
    <w:pPr>
      <w:spacing w:before="120"/>
    </w:pPr>
    <w:rPr>
      <w:b/>
      <w:bCs/>
    </w:rPr>
  </w:style>
  <w:style w:type="character" w:customStyle="1" w:styleId="FormatvorlageFliesstexteFettZchn">
    <w:name w:val="Formatvorlage Fliesstexte + Fett Zchn"/>
    <w:basedOn w:val="FliesstexteZchn"/>
    <w:link w:val="FormatvorlageFliesstexteFett"/>
    <w:semiHidden/>
    <w:rsid w:val="009B27C6"/>
    <w:rPr>
      <w:rFonts w:ascii="Arial" w:hAnsi="Arial" w:cs="Arial"/>
      <w:b/>
      <w:bCs/>
      <w:szCs w:val="24"/>
    </w:rPr>
  </w:style>
  <w:style w:type="character" w:customStyle="1" w:styleId="FNTTextAkzent1nderung1">
    <w:name w:val="FNT Text Akzent 1 (Änderung 1)"/>
    <w:basedOn w:val="DefaultParagraphFont"/>
    <w:uiPriority w:val="1"/>
    <w:qFormat/>
    <w:rsid w:val="009B27C6"/>
    <w:rPr>
      <w:rFonts w:ascii="Arial" w:hAnsi="Arial"/>
      <w:i/>
      <w:color w:val="FF0000"/>
    </w:rPr>
  </w:style>
  <w:style w:type="character" w:customStyle="1" w:styleId="FNTTextAkzent2nderung2">
    <w:name w:val="FNT Text Akzent 2 (Änderung 2)"/>
    <w:basedOn w:val="FNTTextAkzent1nderung1"/>
    <w:uiPriority w:val="1"/>
    <w:qFormat/>
    <w:rsid w:val="009B27C6"/>
    <w:rPr>
      <w:rFonts w:ascii="Arial" w:hAnsi="Arial"/>
      <w:i/>
      <w:dstrike w:val="0"/>
      <w:color w:val="FF0000"/>
      <w:bdr w:val="none" w:sz="0" w:space="0" w:color="auto"/>
      <w:shd w:val="clear" w:color="auto" w:fill="FFFF00"/>
      <w:vertAlign w:val="baseline"/>
    </w:rPr>
  </w:style>
  <w:style w:type="character" w:customStyle="1" w:styleId="FNTTextAkzent3nderung3">
    <w:name w:val="FNT Text Akzent 3 (Änderung 3)"/>
    <w:basedOn w:val="FNTTextAkzent1nderung1"/>
    <w:uiPriority w:val="1"/>
    <w:qFormat/>
    <w:rsid w:val="009B27C6"/>
    <w:rPr>
      <w:rFonts w:ascii="Arial" w:hAnsi="Arial"/>
      <w:i/>
      <w:color w:val="FF0000"/>
      <w:bdr w:val="none" w:sz="0" w:space="0" w:color="auto"/>
      <w:shd w:val="clear" w:color="auto" w:fill="7496E8" w:themeFill="accent2" w:themeFillTint="66"/>
    </w:rPr>
  </w:style>
  <w:style w:type="character" w:customStyle="1" w:styleId="FNTTextAkzent4">
    <w:name w:val="FNT Text Akzent 4"/>
    <w:basedOn w:val="FNTTextAkzent1nderung1"/>
    <w:uiPriority w:val="1"/>
    <w:qFormat/>
    <w:rsid w:val="009B27C6"/>
    <w:rPr>
      <w:rFonts w:ascii="Arial" w:hAnsi="Arial"/>
      <w:i/>
      <w:color w:val="FFFFFF" w:themeColor="background1"/>
      <w:bdr w:val="none" w:sz="0" w:space="0" w:color="auto"/>
      <w:shd w:val="clear" w:color="auto" w:fill="000000" w:themeFill="text2" w:themeFillShade="BF"/>
    </w:rPr>
  </w:style>
  <w:style w:type="character" w:customStyle="1" w:styleId="FNTTextAkzent5">
    <w:name w:val="FNT Text Akzent 5"/>
    <w:basedOn w:val="FNTTextAkzent1nderung1"/>
    <w:uiPriority w:val="1"/>
    <w:qFormat/>
    <w:rsid w:val="009B27C6"/>
    <w:rPr>
      <w:rFonts w:ascii="Arial" w:hAnsi="Arial"/>
      <w:i/>
      <w:color w:val="auto"/>
      <w:bdr w:val="none" w:sz="0" w:space="0" w:color="auto"/>
      <w:shd w:val="clear" w:color="auto" w:fill="CCCCCC" w:themeFill="text2" w:themeFillTint="33"/>
    </w:rPr>
  </w:style>
  <w:style w:type="character" w:customStyle="1" w:styleId="FNTTextAkzent6">
    <w:name w:val="FNT Text Akzent 6"/>
    <w:basedOn w:val="FNTTextAkzent4"/>
    <w:uiPriority w:val="1"/>
    <w:qFormat/>
    <w:rsid w:val="007E3547"/>
    <w:rPr>
      <w:rFonts w:ascii="Arial" w:hAnsi="Arial"/>
      <w:b w:val="0"/>
      <w:i/>
      <w:color w:val="FFFFFF" w:themeColor="background1"/>
      <w:bdr w:val="none" w:sz="0" w:space="0" w:color="auto"/>
      <w:shd w:val="clear" w:color="auto" w:fill="D3D325" w:themeFill="accent4"/>
    </w:rPr>
  </w:style>
  <w:style w:type="character" w:customStyle="1" w:styleId="FNTTextAkzent7">
    <w:name w:val="FNT Text Akzent 7"/>
    <w:basedOn w:val="FNTTextAkzent6"/>
    <w:uiPriority w:val="1"/>
    <w:qFormat/>
    <w:rsid w:val="007E3547"/>
    <w:rPr>
      <w:rFonts w:ascii="Arial" w:hAnsi="Arial"/>
      <w:b w:val="0"/>
      <w:i/>
      <w:color w:val="262626" w:themeColor="text1" w:themeTint="D9"/>
      <w:bdr w:val="none" w:sz="0" w:space="0" w:color="auto"/>
      <w:shd w:val="clear" w:color="auto" w:fill="D3D325" w:themeFill="accent4"/>
    </w:rPr>
  </w:style>
  <w:style w:type="paragraph" w:customStyle="1" w:styleId="FNTTabelleUnterberschrift">
    <w:name w:val="FNT Tabelle Unterüberschrift"/>
    <w:basedOn w:val="Normal"/>
    <w:autoRedefine/>
    <w:uiPriority w:val="2"/>
    <w:rsid w:val="007E3547"/>
    <w:pPr>
      <w:spacing w:before="28" w:after="60"/>
      <w:contextualSpacing/>
    </w:pPr>
    <w:rPr>
      <w:b/>
      <w:bCs/>
      <w:sz w:val="18"/>
    </w:rPr>
  </w:style>
  <w:style w:type="character" w:customStyle="1" w:styleId="FNTTabelleTextblau">
    <w:name w:val="FNT Tabelle Text blau"/>
    <w:basedOn w:val="DefaultParagraphFont"/>
    <w:rsid w:val="00EE4841"/>
    <w:rPr>
      <w:rFonts w:ascii="Arial" w:hAnsi="Arial"/>
      <w:color w:val="262626" w:themeColor="text1" w:themeTint="D9"/>
      <w:sz w:val="18"/>
    </w:rPr>
  </w:style>
  <w:style w:type="paragraph" w:customStyle="1" w:styleId="TabellenBeschriftung">
    <w:name w:val="Tabellen Beschriftung"/>
    <w:basedOn w:val="Normal"/>
    <w:rsid w:val="0012417D"/>
    <w:pPr>
      <w:spacing w:before="60" w:after="120"/>
      <w:jc w:val="center"/>
    </w:pPr>
    <w:rPr>
      <w:color w:val="auto"/>
      <w:sz w:val="18"/>
      <w:szCs w:val="18"/>
    </w:rPr>
  </w:style>
  <w:style w:type="paragraph" w:customStyle="1" w:styleId="FNTUCNormalablauf">
    <w:name w:val="FNT UC Normalablauf"/>
    <w:basedOn w:val="Normal"/>
    <w:rsid w:val="00EA0D1A"/>
    <w:pPr>
      <w:keepNext/>
      <w:keepLines/>
      <w:numPr>
        <w:numId w:val="1"/>
      </w:numPr>
      <w:tabs>
        <w:tab w:val="left" w:pos="284"/>
      </w:tabs>
      <w:spacing w:before="120"/>
      <w:ind w:left="357" w:hanging="357"/>
    </w:pPr>
  </w:style>
  <w:style w:type="paragraph" w:styleId="TOCHeading">
    <w:name w:val="TOC Heading"/>
    <w:basedOn w:val="Heading1"/>
    <w:next w:val="Normal"/>
    <w:uiPriority w:val="39"/>
    <w:unhideWhenUsed/>
    <w:qFormat/>
    <w:rsid w:val="009D596B"/>
    <w:pPr>
      <w:keepLines/>
      <w:numPr>
        <w:numId w:val="0"/>
      </w:numPr>
      <w:tabs>
        <w:tab w:val="clear" w:pos="567"/>
      </w:tabs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color w:val="4B4B4D" w:themeColor="accent1" w:themeShade="BF"/>
      <w:kern w:val="0"/>
      <w:sz w:val="28"/>
      <w:szCs w:val="28"/>
      <w:lang w:eastAsia="en-US"/>
    </w:rPr>
  </w:style>
  <w:style w:type="paragraph" w:customStyle="1" w:styleId="FNTUCAlternativablauf">
    <w:name w:val="FNT UC Alternativablauf"/>
    <w:basedOn w:val="FNTUCNormalablauf"/>
    <w:autoRedefine/>
    <w:qFormat/>
    <w:rsid w:val="0022677B"/>
    <w:pPr>
      <w:numPr>
        <w:numId w:val="0"/>
      </w:numPr>
    </w:pPr>
  </w:style>
  <w:style w:type="paragraph" w:customStyle="1" w:styleId="KopfzeileTitel">
    <w:name w:val="Kopfzeile_Titel"/>
    <w:basedOn w:val="Normal"/>
    <w:autoRedefine/>
    <w:qFormat/>
    <w:rsid w:val="0063212D"/>
    <w:pPr>
      <w:tabs>
        <w:tab w:val="center" w:pos="4536"/>
        <w:tab w:val="right" w:pos="9072"/>
      </w:tabs>
      <w:spacing w:after="40"/>
    </w:pPr>
    <w:rPr>
      <w:rFonts w:ascii="Klavika Light" w:hAnsi="Klavika Light"/>
      <w:caps/>
      <w:color w:val="808080" w:themeColor="background1" w:themeShade="80"/>
      <w:w w:val="110"/>
      <w:sz w:val="16"/>
      <w:lang w:val="en-US"/>
    </w:rPr>
  </w:style>
  <w:style w:type="character" w:customStyle="1" w:styleId="FNTGreen">
    <w:name w:val="FNT Green"/>
    <w:basedOn w:val="DefaultParagraphFont"/>
    <w:uiPriority w:val="1"/>
    <w:qFormat/>
    <w:rsid w:val="007E3547"/>
    <w:rPr>
      <w:b/>
      <w:color w:val="D3D325" w:themeColor="accent4"/>
    </w:rPr>
  </w:style>
  <w:style w:type="character" w:customStyle="1" w:styleId="hps">
    <w:name w:val="hps"/>
    <w:basedOn w:val="DefaultParagraphFont"/>
    <w:rsid w:val="004455BC"/>
  </w:style>
  <w:style w:type="character" w:customStyle="1" w:styleId="shorttext">
    <w:name w:val="short_text"/>
    <w:basedOn w:val="DefaultParagraphFont"/>
    <w:rsid w:val="0037159F"/>
  </w:style>
  <w:style w:type="paragraph" w:customStyle="1" w:styleId="FNTPicture">
    <w:name w:val="FNT Picture"/>
    <w:basedOn w:val="Normal"/>
    <w:qFormat/>
    <w:rsid w:val="0012417D"/>
    <w:pPr>
      <w:spacing w:before="360" w:line="360" w:lineRule="auto"/>
      <w:contextualSpacing/>
      <w:jc w:val="center"/>
    </w:pPr>
    <w:rPr>
      <w:rFonts w:cs="Times New Roman"/>
      <w:color w:val="auto"/>
      <w:sz w:val="18"/>
      <w:szCs w:val="22"/>
      <w:lang w:eastAsia="ru-RU"/>
    </w:rPr>
  </w:style>
  <w:style w:type="paragraph" w:customStyle="1" w:styleId="FNTNumber1">
    <w:name w:val="FNT Number 1"/>
    <w:basedOn w:val="Normal"/>
    <w:qFormat/>
    <w:rsid w:val="001801F8"/>
    <w:pPr>
      <w:spacing w:after="160" w:line="259" w:lineRule="auto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FNTPictureName">
    <w:name w:val="FNT PictureName"/>
    <w:basedOn w:val="FNTPicture"/>
    <w:qFormat/>
    <w:rsid w:val="0012417D"/>
    <w:rPr>
      <w:b/>
      <w:noProof/>
    </w:rPr>
  </w:style>
  <w:style w:type="paragraph" w:customStyle="1" w:styleId="FNTList2">
    <w:name w:val="FNT List 2"/>
    <w:basedOn w:val="Normal"/>
    <w:qFormat/>
    <w:rsid w:val="001801F8"/>
    <w:pPr>
      <w:numPr>
        <w:numId w:val="2"/>
      </w:numPr>
      <w:spacing w:after="120"/>
    </w:pPr>
    <w:rPr>
      <w:rFonts w:eastAsiaTheme="minorHAnsi" w:cstheme="minorBidi"/>
      <w:color w:val="auto"/>
      <w:szCs w:val="22"/>
      <w:lang w:eastAsia="en-US"/>
    </w:rPr>
  </w:style>
  <w:style w:type="character" w:styleId="Strong">
    <w:name w:val="Strong"/>
    <w:aliases w:val="FNT Marked,itm_Marked"/>
    <w:uiPriority w:val="22"/>
    <w:qFormat/>
    <w:rsid w:val="00EE4841"/>
    <w:rPr>
      <w:b/>
      <w:bCs/>
    </w:rPr>
  </w:style>
  <w:style w:type="paragraph" w:customStyle="1" w:styleId="FNTTableHeader">
    <w:name w:val="FNT TableHeader"/>
    <w:basedOn w:val="Normal"/>
    <w:qFormat/>
    <w:rsid w:val="001801F8"/>
    <w:pPr>
      <w:keepNext/>
      <w:spacing w:before="60" w:after="60" w:line="276" w:lineRule="auto"/>
      <w:jc w:val="center"/>
    </w:pPr>
    <w:rPr>
      <w:rFonts w:cs="Times New Roman"/>
      <w:b/>
      <w:smallCaps/>
      <w:color w:val="auto"/>
      <w:szCs w:val="22"/>
      <w:lang w:eastAsia="ru-RU"/>
    </w:rPr>
  </w:style>
  <w:style w:type="paragraph" w:customStyle="1" w:styleId="FNTList1">
    <w:name w:val="FNT List 1"/>
    <w:basedOn w:val="FNTList2"/>
    <w:qFormat/>
    <w:rsid w:val="001801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17D"/>
    <w:rPr>
      <w:rFonts w:cs="Arial"/>
      <w:color w:val="262626" w:themeColor="text1" w:themeTint="D9"/>
    </w:rPr>
  </w:style>
  <w:style w:type="paragraph" w:customStyle="1" w:styleId="FNTNumber">
    <w:name w:val="FNT Number"/>
    <w:basedOn w:val="FNTNumber1"/>
    <w:qFormat/>
    <w:rsid w:val="001801F8"/>
    <w:pPr>
      <w:numPr>
        <w:numId w:val="3"/>
      </w:numPr>
      <w:spacing w:before="120" w:after="120" w:line="240" w:lineRule="auto"/>
      <w:ind w:left="714" w:hanging="357"/>
      <w:contextualSpacing w:val="0"/>
    </w:pPr>
  </w:style>
  <w:style w:type="character" w:customStyle="1" w:styleId="FNTTabelleMarked">
    <w:name w:val="FNT Tabelle Marked"/>
    <w:basedOn w:val="FNTTabelleTextblau"/>
    <w:rsid w:val="00EE4841"/>
    <w:rPr>
      <w:rFonts w:ascii="Arial" w:hAnsi="Arial"/>
      <w:b/>
      <w:bCs/>
      <w:color w:val="262626" w:themeColor="text1" w:themeTint="D9"/>
      <w:sz w:val="18"/>
    </w:rPr>
  </w:style>
  <w:style w:type="paragraph" w:styleId="Caption">
    <w:name w:val="caption"/>
    <w:basedOn w:val="Normal"/>
    <w:next w:val="Normal"/>
    <w:unhideWhenUsed/>
    <w:qFormat/>
    <w:rsid w:val="00CC0E79"/>
    <w:pPr>
      <w:spacing w:after="200"/>
    </w:pPr>
    <w:rPr>
      <w:i/>
      <w:iCs/>
      <w:color w:val="000000" w:themeColor="text2"/>
      <w:sz w:val="18"/>
      <w:szCs w:val="18"/>
    </w:rPr>
  </w:style>
  <w:style w:type="paragraph" w:customStyle="1" w:styleId="FNTTabelleTextCentr">
    <w:name w:val="FNT Tabelle Text Centr"/>
    <w:basedOn w:val="Normal"/>
    <w:qFormat/>
    <w:rsid w:val="00B72A14"/>
    <w:pPr>
      <w:jc w:val="center"/>
    </w:pPr>
  </w:style>
  <w:style w:type="paragraph" w:styleId="ListParagraph">
    <w:name w:val="List Paragraph"/>
    <w:basedOn w:val="Normal"/>
    <w:uiPriority w:val="34"/>
    <w:qFormat/>
    <w:rsid w:val="00DD7E59"/>
    <w:pPr>
      <w:spacing w:after="120"/>
      <w:ind w:left="720"/>
      <w:contextualSpacing/>
    </w:pPr>
    <w:rPr>
      <w:lang w:val="de-DE"/>
    </w:rPr>
  </w:style>
  <w:style w:type="table" w:styleId="LightList-Accent4">
    <w:name w:val="Light List Accent 4"/>
    <w:basedOn w:val="TableNormal"/>
    <w:uiPriority w:val="61"/>
    <w:rsid w:val="00DD7E59"/>
    <w:tblPr>
      <w:tblStyleRowBandSize w:val="1"/>
      <w:tblStyleColBandSize w:val="1"/>
      <w:tblBorders>
        <w:top w:val="single" w:sz="8" w:space="0" w:color="D3D325" w:themeColor="accent4"/>
        <w:left w:val="single" w:sz="8" w:space="0" w:color="D3D325" w:themeColor="accent4"/>
        <w:bottom w:val="single" w:sz="8" w:space="0" w:color="D3D325" w:themeColor="accent4"/>
        <w:right w:val="single" w:sz="8" w:space="0" w:color="D3D3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D3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  <w:tblStylePr w:type="band1Horz">
      <w:tblPr/>
      <w:tcPr>
        <w:tcBorders>
          <w:top w:val="single" w:sz="8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3D4838"/>
    <w:tblPr>
      <w:tblStyleRowBandSize w:val="1"/>
      <w:tblStyleColBandSize w:val="1"/>
      <w:tblBorders>
        <w:top w:val="single" w:sz="8" w:space="0" w:color="0F265C" w:themeColor="accent2"/>
        <w:left w:val="single" w:sz="8" w:space="0" w:color="0F265C" w:themeColor="accent2"/>
        <w:bottom w:val="single" w:sz="8" w:space="0" w:color="0F265C" w:themeColor="accent2"/>
        <w:right w:val="single" w:sz="8" w:space="0" w:color="0F265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265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  <w:tblStylePr w:type="band1Horz">
      <w:tblPr/>
      <w:tcPr>
        <w:tcBorders>
          <w:top w:val="single" w:sz="8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&#1044;&#1086;&#1082;&#1091;&#1084;&#1077;&#1085;&#1090;&#1099;\Document_en_v1_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8A4DBB8C474245AC51F9BB2E53F9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2D27A6-8471-41E4-9559-53B7F6C4D92B}"/>
      </w:docPartPr>
      <w:docPartBody>
        <w:p w:rsidR="007D167C" w:rsidRDefault="00385125">
          <w:pPr>
            <w:pStyle w:val="9C8A4DBB8C474245AC51F9BB2E53F9BB"/>
          </w:pPr>
          <w:r w:rsidRPr="00E73915">
            <w:rPr>
              <w:rStyle w:val="PlaceholderText"/>
            </w:rPr>
            <w:t>[Titel]</w:t>
          </w:r>
        </w:p>
      </w:docPartBody>
    </w:docPart>
    <w:docPart>
      <w:docPartPr>
        <w:name w:val="240DFA7363B34348A3C14775219EA3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209B3-1FE7-404C-B165-ADF2B83F03E3}"/>
      </w:docPartPr>
      <w:docPartBody>
        <w:p w:rsidR="007D167C" w:rsidRDefault="00385125">
          <w:pPr>
            <w:pStyle w:val="240DFA7363B34348A3C14775219EA363"/>
          </w:pPr>
          <w:r w:rsidRPr="00E73915">
            <w:rPr>
              <w:rStyle w:val="Placehold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Klavika Regular">
    <w:altName w:val="Arial"/>
    <w:panose1 w:val="020B0604020202020204"/>
    <w:charset w:val="00"/>
    <w:family w:val="swiss"/>
    <w:notTrueType/>
    <w:pitch w:val="variable"/>
    <w:sig w:usb0="00000001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lavika Light">
    <w:altName w:val="Arial"/>
    <w:panose1 w:val="020B0604020202020204"/>
    <w:charset w:val="00"/>
    <w:family w:val="swiss"/>
    <w:notTrueType/>
    <w:pitch w:val="variable"/>
    <w:sig w:usb0="A00002AF" w:usb1="50002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125"/>
    <w:rsid w:val="00032984"/>
    <w:rsid w:val="00035974"/>
    <w:rsid w:val="000539BF"/>
    <w:rsid w:val="00071570"/>
    <w:rsid w:val="000A78EA"/>
    <w:rsid w:val="000C518A"/>
    <w:rsid w:val="001055BD"/>
    <w:rsid w:val="00133CCC"/>
    <w:rsid w:val="00220AAE"/>
    <w:rsid w:val="00236A23"/>
    <w:rsid w:val="002D74DD"/>
    <w:rsid w:val="00385125"/>
    <w:rsid w:val="00450F62"/>
    <w:rsid w:val="00463F4F"/>
    <w:rsid w:val="00464E55"/>
    <w:rsid w:val="00470F29"/>
    <w:rsid w:val="00475703"/>
    <w:rsid w:val="004B7AFB"/>
    <w:rsid w:val="004C3647"/>
    <w:rsid w:val="004E4FCB"/>
    <w:rsid w:val="00553373"/>
    <w:rsid w:val="00560C79"/>
    <w:rsid w:val="0057577A"/>
    <w:rsid w:val="005B18D2"/>
    <w:rsid w:val="005D5696"/>
    <w:rsid w:val="006541E3"/>
    <w:rsid w:val="006B25D0"/>
    <w:rsid w:val="006B762A"/>
    <w:rsid w:val="00706A63"/>
    <w:rsid w:val="00747405"/>
    <w:rsid w:val="007D167C"/>
    <w:rsid w:val="008154FB"/>
    <w:rsid w:val="00834A17"/>
    <w:rsid w:val="00870650"/>
    <w:rsid w:val="008D0FA2"/>
    <w:rsid w:val="008D320C"/>
    <w:rsid w:val="008E4E6F"/>
    <w:rsid w:val="008E786B"/>
    <w:rsid w:val="009235FB"/>
    <w:rsid w:val="0097531C"/>
    <w:rsid w:val="009A5731"/>
    <w:rsid w:val="009E29E4"/>
    <w:rsid w:val="00A514E9"/>
    <w:rsid w:val="00B818A7"/>
    <w:rsid w:val="00B83DEF"/>
    <w:rsid w:val="00B97506"/>
    <w:rsid w:val="00D16377"/>
    <w:rsid w:val="00D314D7"/>
    <w:rsid w:val="00D41121"/>
    <w:rsid w:val="00D90DD6"/>
    <w:rsid w:val="00DB78A7"/>
    <w:rsid w:val="00DF7B1A"/>
    <w:rsid w:val="00F35E5C"/>
    <w:rsid w:val="00FA2038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650"/>
    <w:rPr>
      <w:color w:val="808080"/>
    </w:rPr>
  </w:style>
  <w:style w:type="paragraph" w:customStyle="1" w:styleId="9C8A4DBB8C474245AC51F9BB2E53F9BB">
    <w:name w:val="9C8A4DBB8C474245AC51F9BB2E53F9BB"/>
  </w:style>
  <w:style w:type="paragraph" w:customStyle="1" w:styleId="240DFA7363B34348A3C14775219EA363">
    <w:name w:val="240DFA7363B34348A3C14775219EA3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FNT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646567"/>
      </a:accent1>
      <a:accent2>
        <a:srgbClr val="0F265C"/>
      </a:accent2>
      <a:accent3>
        <a:srgbClr val="C7C7C7"/>
      </a:accent3>
      <a:accent4>
        <a:srgbClr val="D3D325"/>
      </a:accent4>
      <a:accent5>
        <a:srgbClr val="646567"/>
      </a:accent5>
      <a:accent6>
        <a:srgbClr val="F2F2F2"/>
      </a:accent6>
      <a:hlink>
        <a:srgbClr val="D3D325"/>
      </a:hlink>
      <a:folHlink>
        <a:srgbClr val="878787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0663E-52D0-43D2-9299-FE027A37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D:\Documents\Dropbox\Документы\Document_en_v1_4.dotx</Template>
  <TotalTime>1028</TotalTime>
  <Pages>17</Pages>
  <Words>2282</Words>
  <Characters>13011</Characters>
  <Application>Microsoft Office Word</Application>
  <DocSecurity>0</DocSecurity>
  <Lines>108</Lines>
  <Paragraphs>30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Состояния виртуальных серверов и сценарии при их смене</vt:lpstr>
      <vt:lpstr>Состояния виртуальных серверов и сценарии при их смене</vt:lpstr>
      <vt:lpstr>[Type of project document]</vt:lpstr>
    </vt:vector>
  </TitlesOfParts>
  <Company>KaR-tel</Company>
  <LinksUpToDate>false</LinksUpToDate>
  <CharactersWithSpaces>15263</CharactersWithSpaces>
  <SharedDoc>false</SharedDoc>
  <HLinks>
    <vt:vector size="558" baseType="variant">
      <vt:variant>
        <vt:i4>1441840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_Toc283974647</vt:lpwstr>
      </vt:variant>
      <vt:variant>
        <vt:i4>1441840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_Toc283974646</vt:lpwstr>
      </vt:variant>
      <vt:variant>
        <vt:i4>1441840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_Toc283974645</vt:lpwstr>
      </vt:variant>
      <vt:variant>
        <vt:i4>1441840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_Toc283974644</vt:lpwstr>
      </vt:variant>
      <vt:variant>
        <vt:i4>1441840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_Toc283974643</vt:lpwstr>
      </vt:variant>
      <vt:variant>
        <vt:i4>1441840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_Toc283974642</vt:lpwstr>
      </vt:variant>
      <vt:variant>
        <vt:i4>1441840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_Toc283974641</vt:lpwstr>
      </vt:variant>
      <vt:variant>
        <vt:i4>1441840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_Toc283974640</vt:lpwstr>
      </vt:variant>
      <vt:variant>
        <vt:i4>1114160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_Toc283974639</vt:lpwstr>
      </vt:variant>
      <vt:variant>
        <vt:i4>1114160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_Toc283974638</vt:lpwstr>
      </vt:variant>
      <vt:variant>
        <vt:i4>1114160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_Toc283974637</vt:lpwstr>
      </vt:variant>
      <vt:variant>
        <vt:i4>1114160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_Toc283974636</vt:lpwstr>
      </vt:variant>
      <vt:variant>
        <vt:i4>1114160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_Toc283974635</vt:lpwstr>
      </vt:variant>
      <vt:variant>
        <vt:i4>1114160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_Toc283974634</vt:lpwstr>
      </vt:variant>
      <vt:variant>
        <vt:i4>1114160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_Toc283974633</vt:lpwstr>
      </vt:variant>
      <vt:variant>
        <vt:i4>1114160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_Toc283974632</vt:lpwstr>
      </vt:variant>
      <vt:variant>
        <vt:i4>1114160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_Toc283974631</vt:lpwstr>
      </vt:variant>
      <vt:variant>
        <vt:i4>1114160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_Toc283974630</vt:lpwstr>
      </vt:variant>
      <vt:variant>
        <vt:i4>1048624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_Toc283974629</vt:lpwstr>
      </vt:variant>
      <vt:variant>
        <vt:i4>1048624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_Toc283974628</vt:lpwstr>
      </vt:variant>
      <vt:variant>
        <vt:i4>1048624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_Toc283974627</vt:lpwstr>
      </vt:variant>
      <vt:variant>
        <vt:i4>1048624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_Toc283974626</vt:lpwstr>
      </vt:variant>
      <vt:variant>
        <vt:i4>1048624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_Toc283974625</vt:lpwstr>
      </vt:variant>
      <vt:variant>
        <vt:i4>1048624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_Toc283974624</vt:lpwstr>
      </vt:variant>
      <vt:variant>
        <vt:i4>1048624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_Toc283974623</vt:lpwstr>
      </vt:variant>
      <vt:variant>
        <vt:i4>1048624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_Toc283974622</vt:lpwstr>
      </vt:variant>
      <vt:variant>
        <vt:i4>1048624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_Toc283974621</vt:lpwstr>
      </vt:variant>
      <vt:variant>
        <vt:i4>1048624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_Toc283974620</vt:lpwstr>
      </vt:variant>
      <vt:variant>
        <vt:i4>1245232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_Toc283974619</vt:lpwstr>
      </vt:variant>
      <vt:variant>
        <vt:i4>1245232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_Toc283974618</vt:lpwstr>
      </vt:variant>
      <vt:variant>
        <vt:i4>1245232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_Toc283974617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_Toc283974616</vt:lpwstr>
      </vt:variant>
      <vt:variant>
        <vt:i4>1245232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_Toc283974615</vt:lpwstr>
      </vt:variant>
      <vt:variant>
        <vt:i4>1245232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_Toc283974614</vt:lpwstr>
      </vt:variant>
      <vt:variant>
        <vt:i4>1245232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_Toc283974613</vt:lpwstr>
      </vt:variant>
      <vt:variant>
        <vt:i4>1245232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_Toc283974612</vt:lpwstr>
      </vt:variant>
      <vt:variant>
        <vt:i4>1245232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_Toc283974611</vt:lpwstr>
      </vt:variant>
      <vt:variant>
        <vt:i4>1245232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_Toc283974610</vt:lpwstr>
      </vt:variant>
      <vt:variant>
        <vt:i4>1179696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_Toc283974609</vt:lpwstr>
      </vt:variant>
      <vt:variant>
        <vt:i4>1179696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_Toc283974608</vt:lpwstr>
      </vt:variant>
      <vt:variant>
        <vt:i4>1179696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_Toc283974607</vt:lpwstr>
      </vt:variant>
      <vt:variant>
        <vt:i4>1179696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_Toc283974606</vt:lpwstr>
      </vt:variant>
      <vt:variant>
        <vt:i4>1179696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_Toc283974605</vt:lpwstr>
      </vt:variant>
      <vt:variant>
        <vt:i4>1179696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_Toc283974604</vt:lpwstr>
      </vt:variant>
      <vt:variant>
        <vt:i4>1179696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_Toc283974603</vt:lpwstr>
      </vt:variant>
      <vt:variant>
        <vt:i4>1179696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_Toc283974602</vt:lpwstr>
      </vt:variant>
      <vt:variant>
        <vt:i4>1179696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_Toc283974601</vt:lpwstr>
      </vt:variant>
      <vt:variant>
        <vt:i4>1179696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_Toc283974600</vt:lpwstr>
      </vt:variant>
      <vt:variant>
        <vt:i4>1769523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_Toc283974599</vt:lpwstr>
      </vt:variant>
      <vt:variant>
        <vt:i4>1769523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_Toc283974598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_Toc283974597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_Toc283974596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_Toc283974595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_Toc283974594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_Toc283974593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_Toc283974592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_Toc283974591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_Toc283974590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_Toc283974589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_Toc283974588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_Toc283974587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_Toc283974586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_Toc283974585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_Toc283974584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_Toc283974583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_Toc283974582</vt:lpwstr>
      </vt:variant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_Toc283974581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_Toc283974580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_Toc283974579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_Toc283974578</vt:lpwstr>
      </vt:variant>
      <vt:variant>
        <vt:i4>1376307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_Toc283974577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_Toc283974576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_Toc283974575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_Toc283974574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_Toc283974573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_Toc283974572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_Toc283974571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_Toc283974570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_Toc283974569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_Toc283974568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_Toc283974567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_Toc283974566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_Toc283974565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_Toc283974564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_Toc283974563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_Toc283974562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_Toc283974561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_Toc283974560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_Toc283974559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_Toc283974558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_Toc283974557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_Toc283974556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_Toc283974555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Состояния виртуальных серверов и сценарии при их смене</dc:title>
  <dc:subject>Внедрение системы БАЗИС</dc:subject>
  <dc:creator>isavandyukov</dc:creator>
  <cp:keywords>[Version]</cp:keywords>
  <cp:lastModifiedBy>Daniel Ovsyannikov</cp:lastModifiedBy>
  <cp:revision>176</cp:revision>
  <cp:lastPrinted>2020-09-01T11:03:00Z</cp:lastPrinted>
  <dcterms:created xsi:type="dcterms:W3CDTF">2020-09-01T10:59:00Z</dcterms:created>
  <dcterms:modified xsi:type="dcterms:W3CDTF">2020-09-02T20:38:00Z</dcterms:modified>
</cp:coreProperties>
</file>